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EE8DB" w14:textId="77777777" w:rsidR="00DF6B84" w:rsidRPr="00BC3606" w:rsidRDefault="00DF6B84" w:rsidP="00DF6B84">
      <w:pPr>
        <w:spacing w:line="360" w:lineRule="auto"/>
        <w:rPr>
          <w:rFonts w:ascii="Times New Roman" w:hAnsi="Times New Roman" w:cs="Times New Roman"/>
          <w:b/>
          <w:bCs/>
          <w:sz w:val="22"/>
        </w:rPr>
      </w:pPr>
      <w:r w:rsidRPr="00BC3606">
        <w:rPr>
          <w:rFonts w:ascii="Times New Roman" w:hAnsi="Times New Roman" w:cs="Times New Roman"/>
          <w:b/>
          <w:bCs/>
          <w:sz w:val="22"/>
        </w:rPr>
        <w:t>Introduction</w:t>
      </w:r>
    </w:p>
    <w:p w14:paraId="75B7F485" w14:textId="1943A9B8" w:rsidR="00DF6B84" w:rsidRPr="00BC3606" w:rsidRDefault="00DF6B84" w:rsidP="00DF6B84">
      <w:pPr>
        <w:spacing w:line="360" w:lineRule="auto"/>
        <w:rPr>
          <w:rFonts w:ascii="Times New Roman" w:hAnsi="Times New Roman" w:cs="Times New Roman"/>
          <w:sz w:val="22"/>
        </w:rPr>
      </w:pPr>
      <w:commentRangeStart w:id="0"/>
      <w:r w:rsidRPr="00BC3606">
        <w:rPr>
          <w:rFonts w:ascii="Times New Roman" w:hAnsi="Times New Roman" w:cs="Times New Roman"/>
          <w:sz w:val="22"/>
        </w:rPr>
        <w:t>Ecosystems</w:t>
      </w:r>
      <w:commentRangeEnd w:id="0"/>
      <w:r w:rsidR="0001571C">
        <w:rPr>
          <w:rStyle w:val="a3"/>
        </w:rPr>
        <w:commentReference w:id="0"/>
      </w:r>
      <w:r w:rsidRPr="00BC3606">
        <w:rPr>
          <w:rFonts w:ascii="Times New Roman" w:hAnsi="Times New Roman" w:cs="Times New Roman"/>
          <w:sz w:val="22"/>
        </w:rPr>
        <w:t xml:space="preserve"> display intricate interactions among diverse components, which captivate community ecologists in their quest to unravel their complexities. To attain a comprehensive understanding of ecosystems, community ecologists </w:t>
      </w:r>
      <w:ins w:id="1" w:author="池本 美都" w:date="2024-06-10T15:09:00Z" w16du:dateUtc="2024-06-10T06:09:00Z">
        <w:r w:rsidR="006878C8">
          <w:rPr>
            <w:rFonts w:ascii="Times New Roman" w:hAnsi="Times New Roman" w:cs="Times New Roman" w:hint="eastAsia"/>
            <w:sz w:val="22"/>
          </w:rPr>
          <w:t xml:space="preserve">have </w:t>
        </w:r>
      </w:ins>
      <w:moveToRangeStart w:id="2" w:author="池本 美都" w:date="2024-06-10T15:09:00Z" w:name="move168924587"/>
      <w:moveTo w:id="3" w:author="池本 美都" w:date="2024-06-10T15:09:00Z" w16du:dateUtc="2024-06-10T06:09:00Z">
        <w:del w:id="4" w:author="池本 美都" w:date="2024-06-10T15:09:00Z" w16du:dateUtc="2024-06-10T06:09:00Z">
          <w:r w:rsidR="006878C8" w:rsidRPr="00BC3606" w:rsidDel="006878C8">
            <w:rPr>
              <w:rFonts w:ascii="Times New Roman" w:hAnsi="Times New Roman" w:cs="Times New Roman"/>
              <w:sz w:val="22"/>
            </w:rPr>
            <w:delText xml:space="preserve">Ecologists </w:delText>
          </w:r>
        </w:del>
        <w:r w:rsidR="006878C8" w:rsidRPr="00BC3606">
          <w:rPr>
            <w:rFonts w:ascii="Times New Roman" w:hAnsi="Times New Roman" w:cs="Times New Roman"/>
            <w:sz w:val="22"/>
          </w:rPr>
          <w:t>emphasize</w:t>
        </w:r>
      </w:moveTo>
      <w:ins w:id="5" w:author="池本 美都" w:date="2024-06-10T15:09:00Z" w16du:dateUtc="2024-06-10T06:09:00Z">
        <w:r w:rsidR="006878C8">
          <w:rPr>
            <w:rFonts w:ascii="Times New Roman" w:hAnsi="Times New Roman" w:cs="Times New Roman" w:hint="eastAsia"/>
            <w:sz w:val="22"/>
          </w:rPr>
          <w:t>d</w:t>
        </w:r>
      </w:ins>
      <w:moveTo w:id="6" w:author="池本 美都" w:date="2024-06-10T15:09:00Z" w16du:dateUtc="2024-06-10T06:09:00Z">
        <w:r w:rsidR="006878C8" w:rsidRPr="00BC3606">
          <w:rPr>
            <w:rFonts w:ascii="Times New Roman" w:hAnsi="Times New Roman" w:cs="Times New Roman"/>
            <w:sz w:val="22"/>
          </w:rPr>
          <w:t xml:space="preserve"> the distinction between static community traits (patterns) and dynamic mechanisms (processes) (Paine 1992), recognizing the role of each. </w:t>
        </w:r>
      </w:moveTo>
      <w:moveToRangeEnd w:id="2"/>
      <w:ins w:id="7" w:author="池本 美都" w:date="2024-06-10T15:10:00Z" w16du:dateUtc="2024-06-10T06:10:00Z">
        <w:r w:rsidR="0001571C">
          <w:rPr>
            <w:rFonts w:ascii="Times New Roman" w:hAnsi="Times New Roman" w:cs="Times New Roman" w:hint="eastAsia"/>
            <w:sz w:val="22"/>
          </w:rPr>
          <w:t xml:space="preserve">Historically, </w:t>
        </w:r>
      </w:ins>
      <w:del w:id="8" w:author="池本 美都" w:date="2024-06-10T15:10:00Z" w16du:dateUtc="2024-06-10T06:10:00Z">
        <w:r w:rsidRPr="00BC3606" w:rsidDel="0001571C">
          <w:rPr>
            <w:rFonts w:ascii="Times New Roman" w:hAnsi="Times New Roman" w:cs="Times New Roman"/>
            <w:sz w:val="22"/>
          </w:rPr>
          <w:delText xml:space="preserve">have pursued both approaches: the pattern-oriented approach, </w:delText>
        </w:r>
      </w:del>
      <w:ins w:id="9" w:author="池本 美都" w:date="2024-06-10T15:10:00Z" w16du:dateUtc="2024-06-10T06:10:00Z">
        <w:r w:rsidR="0001571C">
          <w:rPr>
            <w:rFonts w:ascii="Times New Roman" w:hAnsi="Times New Roman" w:cs="Times New Roman" w:hint="eastAsia"/>
            <w:sz w:val="22"/>
          </w:rPr>
          <w:t xml:space="preserve">the approach </w:t>
        </w:r>
      </w:ins>
      <w:r w:rsidRPr="00BC3606">
        <w:rPr>
          <w:rFonts w:ascii="Times New Roman" w:hAnsi="Times New Roman" w:cs="Times New Roman"/>
          <w:sz w:val="22"/>
        </w:rPr>
        <w:t>which seeks recurring patterns across systems to develop general theories</w:t>
      </w:r>
      <w:ins w:id="10" w:author="池本 美都" w:date="2024-06-10T15:11:00Z" w16du:dateUtc="2024-06-10T06:11:00Z">
        <w:r w:rsidR="0001571C">
          <w:rPr>
            <w:rFonts w:ascii="Times New Roman" w:hAnsi="Times New Roman" w:cs="Times New Roman" w:hint="eastAsia"/>
            <w:sz w:val="22"/>
          </w:rPr>
          <w:t xml:space="preserve"> ha</w:t>
        </w:r>
      </w:ins>
      <w:ins w:id="11" w:author="池本 美都" w:date="2024-06-10T15:12:00Z" w16du:dateUtc="2024-06-10T06:12:00Z">
        <w:r w:rsidR="0001571C">
          <w:rPr>
            <w:rFonts w:ascii="Times New Roman" w:hAnsi="Times New Roman" w:cs="Times New Roman" w:hint="eastAsia"/>
            <w:sz w:val="22"/>
          </w:rPr>
          <w:t>s</w:t>
        </w:r>
      </w:ins>
      <w:ins w:id="12" w:author="池本 美都" w:date="2024-06-10T15:11:00Z" w16du:dateUtc="2024-06-10T06:11:00Z">
        <w:r w:rsidR="0001571C">
          <w:rPr>
            <w:rFonts w:ascii="Times New Roman" w:hAnsi="Times New Roman" w:cs="Times New Roman" w:hint="eastAsia"/>
            <w:sz w:val="22"/>
          </w:rPr>
          <w:t xml:space="preserve"> been called as </w:t>
        </w:r>
        <w:r w:rsidR="0001571C" w:rsidRPr="00BC3606">
          <w:rPr>
            <w:rFonts w:ascii="Times New Roman" w:hAnsi="Times New Roman" w:cs="Times New Roman"/>
            <w:sz w:val="22"/>
          </w:rPr>
          <w:t>the pattern-oriented approach</w:t>
        </w:r>
      </w:ins>
      <w:r w:rsidRPr="00BC3606">
        <w:rPr>
          <w:rFonts w:ascii="Times New Roman" w:hAnsi="Times New Roman" w:cs="Times New Roman"/>
          <w:sz w:val="22"/>
        </w:rPr>
        <w:t>, and the</w:t>
      </w:r>
      <w:del w:id="13" w:author="池本 美都" w:date="2024-06-10T15:11:00Z" w16du:dateUtc="2024-06-10T06:11:00Z">
        <w:r w:rsidRPr="00BC3606" w:rsidDel="0001571C">
          <w:rPr>
            <w:rFonts w:ascii="Times New Roman" w:hAnsi="Times New Roman" w:cs="Times New Roman"/>
            <w:sz w:val="22"/>
          </w:rPr>
          <w:delText xml:space="preserve"> process-oriented</w:delText>
        </w:r>
      </w:del>
      <w:ins w:id="14" w:author="池本 美都" w:date="2024-06-10T15:11:00Z" w16du:dateUtc="2024-06-10T06:11:00Z">
        <w:r w:rsidR="0001571C">
          <w:rPr>
            <w:rFonts w:ascii="Times New Roman" w:hAnsi="Times New Roman" w:cs="Times New Roman" w:hint="eastAsia"/>
            <w:sz w:val="22"/>
          </w:rPr>
          <w:t xml:space="preserve"> other</w:t>
        </w:r>
      </w:ins>
      <w:r w:rsidRPr="00BC3606">
        <w:rPr>
          <w:rFonts w:ascii="Times New Roman" w:hAnsi="Times New Roman" w:cs="Times New Roman"/>
          <w:sz w:val="22"/>
        </w:rPr>
        <w:t xml:space="preserve"> approach, which investigates the mechanisms underlying spatiotemporal variations within each system</w:t>
      </w:r>
      <w:ins w:id="15" w:author="池本 美都" w:date="2024-06-10T15:11:00Z" w16du:dateUtc="2024-06-10T06:11:00Z">
        <w:r w:rsidR="0001571C">
          <w:rPr>
            <w:rFonts w:ascii="Times New Roman" w:hAnsi="Times New Roman" w:cs="Times New Roman" w:hint="eastAsia"/>
            <w:sz w:val="22"/>
          </w:rPr>
          <w:t xml:space="preserve"> </w:t>
        </w:r>
      </w:ins>
      <w:ins w:id="16" w:author="池本 美都" w:date="2024-06-10T15:12:00Z" w16du:dateUtc="2024-06-10T06:12:00Z">
        <w:r w:rsidR="0001571C">
          <w:rPr>
            <w:rFonts w:ascii="Times New Roman" w:hAnsi="Times New Roman" w:cs="Times New Roman" w:hint="eastAsia"/>
            <w:sz w:val="22"/>
          </w:rPr>
          <w:t xml:space="preserve">has been called as </w:t>
        </w:r>
      </w:ins>
      <w:ins w:id="17" w:author="池本 美都" w:date="2024-06-10T15:11:00Z" w16du:dateUtc="2024-06-10T06:11:00Z">
        <w:r w:rsidR="0001571C" w:rsidRPr="00BC3606">
          <w:rPr>
            <w:rFonts w:ascii="Times New Roman" w:hAnsi="Times New Roman" w:cs="Times New Roman"/>
            <w:sz w:val="22"/>
          </w:rPr>
          <w:t>process-oriented</w:t>
        </w:r>
      </w:ins>
      <w:r w:rsidRPr="00BC3606">
        <w:rPr>
          <w:rFonts w:ascii="Times New Roman" w:hAnsi="Times New Roman" w:cs="Times New Roman"/>
          <w:sz w:val="22"/>
        </w:rPr>
        <w:t>. This dichotomy, referred to as the "whole system" and "building blocks" approaches respectively (Schmitz 2010), reflects differing scales of analysis—broad patterns versus fine-scale processes—in understanding ecosystem dynamics.</w:t>
      </w:r>
      <w:ins w:id="18" w:author="池本 美都" w:date="2024-06-10T15:13:00Z" w16du:dateUtc="2024-06-10T06:13:00Z">
        <w:r w:rsidR="0001571C" w:rsidRPr="0001571C">
          <w:rPr>
            <w:rFonts w:ascii="Times New Roman" w:hAnsi="Times New Roman" w:cs="Times New Roman"/>
            <w:sz w:val="22"/>
          </w:rPr>
          <w:t xml:space="preserve"> </w:t>
        </w:r>
      </w:ins>
      <w:moveToRangeStart w:id="19" w:author="池本 美都" w:date="2024-06-10T15:13:00Z" w:name="move168924811"/>
      <w:moveTo w:id="20" w:author="池本 美都" w:date="2024-06-10T15:13:00Z" w16du:dateUtc="2024-06-10T06:13:00Z">
        <w:r w:rsidR="0001571C" w:rsidRPr="00BC3606">
          <w:rPr>
            <w:rFonts w:ascii="Times New Roman" w:hAnsi="Times New Roman" w:cs="Times New Roman"/>
            <w:sz w:val="22"/>
          </w:rPr>
          <w:t>Neither approach holds inherent superiority in revealing complexity (Schmitz 2010), and we acknowledge the difficulties of achieving generality, realism, and precision simultaneously in each type of research (Levins 1966).</w:t>
        </w:r>
      </w:moveTo>
      <w:moveToRangeEnd w:id="19"/>
    </w:p>
    <w:p w14:paraId="6E852F56" w14:textId="2C788045" w:rsidR="00434F85" w:rsidRDefault="00DF6B84" w:rsidP="009F420A">
      <w:pPr>
        <w:spacing w:line="360" w:lineRule="auto"/>
        <w:ind w:firstLine="840"/>
        <w:jc w:val="left"/>
        <w:rPr>
          <w:ins w:id="21" w:author="池本 美都" w:date="2024-06-10T17:34:00Z" w16du:dateUtc="2024-06-10T08:34:00Z"/>
          <w:rFonts w:ascii="Times New Roman" w:hAnsi="Times New Roman" w:cs="Times New Roman"/>
          <w:sz w:val="22"/>
        </w:rPr>
      </w:pPr>
      <w:commentRangeStart w:id="22"/>
      <w:r w:rsidRPr="00BC3606">
        <w:rPr>
          <w:rFonts w:ascii="Times New Roman" w:hAnsi="Times New Roman" w:cs="Times New Roman"/>
          <w:sz w:val="22"/>
        </w:rPr>
        <w:t xml:space="preserve">Studies </w:t>
      </w:r>
      <w:commentRangeEnd w:id="22"/>
      <w:r w:rsidR="0001571C">
        <w:rPr>
          <w:rStyle w:val="a3"/>
        </w:rPr>
        <w:commentReference w:id="22"/>
      </w:r>
      <w:r w:rsidRPr="00BC3606">
        <w:rPr>
          <w:rFonts w:ascii="Times New Roman" w:hAnsi="Times New Roman" w:cs="Times New Roman"/>
          <w:sz w:val="22"/>
        </w:rPr>
        <w:t>employing each process- and pattern-oriented approach have undoubtedly advanced community ecology and yielded several significant findings</w:t>
      </w:r>
      <w:ins w:id="23" w:author="池本 美都" w:date="2024-06-10T15:13:00Z" w16du:dateUtc="2024-06-10T06:13:00Z">
        <w:r w:rsidR="0001571C">
          <w:rPr>
            <w:rFonts w:ascii="Times New Roman" w:hAnsi="Times New Roman" w:cs="Times New Roman" w:hint="eastAsia"/>
            <w:sz w:val="22"/>
          </w:rPr>
          <w:t xml:space="preserve">, </w:t>
        </w:r>
      </w:ins>
      <w:del w:id="24" w:author="池本 美都" w:date="2024-06-10T15:13:00Z" w16du:dateUtc="2024-06-10T06:13:00Z">
        <w:r w:rsidRPr="00BC3606" w:rsidDel="0001571C">
          <w:rPr>
            <w:rFonts w:ascii="Times New Roman" w:hAnsi="Times New Roman" w:cs="Times New Roman"/>
            <w:sz w:val="22"/>
          </w:rPr>
          <w:delText xml:space="preserve">. </w:delText>
        </w:r>
      </w:del>
      <w:moveFromRangeStart w:id="25" w:author="池本 美都" w:date="2024-06-10T15:09:00Z" w:name="move168924587"/>
      <w:moveFrom w:id="26" w:author="池本 美都" w:date="2024-06-10T15:09:00Z" w16du:dateUtc="2024-06-10T06:09:00Z">
        <w:del w:id="27" w:author="池本 美都" w:date="2024-06-10T15:13:00Z" w16du:dateUtc="2024-06-10T06:13:00Z">
          <w:r w:rsidRPr="00BC3606" w:rsidDel="0001571C">
            <w:rPr>
              <w:rFonts w:ascii="Times New Roman" w:hAnsi="Times New Roman" w:cs="Times New Roman"/>
              <w:sz w:val="22"/>
            </w:rPr>
            <w:delText xml:space="preserve">Ecologists emphasize the distinction between static community traits (patterns) and dynamic mechanisms (processes) (Paine 1992), recognizing the role of each. </w:delText>
          </w:r>
        </w:del>
      </w:moveFrom>
      <w:moveFromRangeStart w:id="28" w:author="池本 美都" w:date="2024-06-10T15:13:00Z" w:name="move168924811"/>
      <w:moveFromRangeEnd w:id="25"/>
      <w:moveFrom w:id="29" w:author="池本 美都" w:date="2024-06-10T15:13:00Z" w16du:dateUtc="2024-06-10T06:13:00Z">
        <w:del w:id="30" w:author="池本 美都" w:date="2024-06-10T15:13:00Z" w16du:dateUtc="2024-06-10T06:13:00Z">
          <w:r w:rsidRPr="00BC3606" w:rsidDel="0001571C">
            <w:rPr>
              <w:rFonts w:ascii="Times New Roman" w:hAnsi="Times New Roman" w:cs="Times New Roman"/>
              <w:sz w:val="22"/>
            </w:rPr>
            <w:delText>Neither approach holds inherent superiority in revealing complexity (Schmitz 2010), and we acknowledge the difficulties of achieving generality, realism, and precision simultaneously in each type of research (Levins 1966).</w:delText>
          </w:r>
        </w:del>
      </w:moveFrom>
      <w:moveFromRangeEnd w:id="28"/>
      <w:del w:id="31" w:author="池本 美都" w:date="2024-06-10T15:13:00Z" w16du:dateUtc="2024-06-10T06:13:00Z">
        <w:r w:rsidRPr="00BC3606" w:rsidDel="0001571C">
          <w:rPr>
            <w:rFonts w:ascii="Times New Roman" w:hAnsi="Times New Roman" w:cs="Times New Roman"/>
            <w:sz w:val="22"/>
          </w:rPr>
          <w:delText xml:space="preserve"> </w:delText>
        </w:r>
      </w:del>
      <w:ins w:id="32" w:author="池本 美都" w:date="2024-06-10T15:13:00Z" w16du:dateUtc="2024-06-10T06:13:00Z">
        <w:r w:rsidR="0001571C">
          <w:rPr>
            <w:rFonts w:ascii="Times New Roman" w:hAnsi="Times New Roman" w:cs="Times New Roman" w:hint="eastAsia"/>
            <w:sz w:val="22"/>
          </w:rPr>
          <w:t>h</w:t>
        </w:r>
      </w:ins>
      <w:del w:id="33" w:author="池本 美都" w:date="2024-06-10T15:13:00Z" w16du:dateUtc="2024-06-10T06:13:00Z">
        <w:r w:rsidRPr="00BC3606" w:rsidDel="0001571C">
          <w:rPr>
            <w:rFonts w:ascii="Times New Roman" w:hAnsi="Times New Roman" w:cs="Times New Roman"/>
            <w:sz w:val="22"/>
          </w:rPr>
          <w:delText>H</w:delText>
        </w:r>
      </w:del>
      <w:r w:rsidRPr="00BC3606">
        <w:rPr>
          <w:rFonts w:ascii="Times New Roman" w:hAnsi="Times New Roman" w:cs="Times New Roman"/>
          <w:sz w:val="22"/>
        </w:rPr>
        <w:t xml:space="preserve">owever, tension persists between the two approaches </w:t>
      </w:r>
      <w:commentRangeStart w:id="34"/>
      <w:r w:rsidRPr="00BC3606">
        <w:rPr>
          <w:rFonts w:ascii="Times New Roman" w:hAnsi="Times New Roman" w:cs="Times New Roman"/>
          <w:sz w:val="22"/>
        </w:rPr>
        <w:t>(</w:t>
      </w:r>
      <w:proofErr w:type="spellStart"/>
      <w:r w:rsidRPr="00BC3606">
        <w:rPr>
          <w:rFonts w:ascii="Times New Roman" w:hAnsi="Times New Roman" w:cs="Times New Roman"/>
          <w:sz w:val="22"/>
        </w:rPr>
        <w:t>Mittelbach</w:t>
      </w:r>
      <w:proofErr w:type="spellEnd"/>
      <w:r w:rsidRPr="00BC3606">
        <w:rPr>
          <w:rFonts w:ascii="Times New Roman" w:hAnsi="Times New Roman" w:cs="Times New Roman"/>
          <w:sz w:val="22"/>
        </w:rPr>
        <w:t xml:space="preserve"> and McGill 2019)</w:t>
      </w:r>
      <w:commentRangeEnd w:id="34"/>
      <w:r w:rsidR="003604E4">
        <w:rPr>
          <w:rStyle w:val="a3"/>
        </w:rPr>
        <w:commentReference w:id="34"/>
      </w:r>
      <w:r w:rsidRPr="00BC3606">
        <w:rPr>
          <w:rFonts w:ascii="Times New Roman" w:hAnsi="Times New Roman" w:cs="Times New Roman"/>
          <w:sz w:val="22"/>
        </w:rPr>
        <w:t xml:space="preserve">, with researchers often critiquing each other and engaging in unproductive debates. </w:t>
      </w:r>
      <w:moveToRangeStart w:id="35" w:author="池本 美都" w:date="2024-06-10T15:41:00Z" w:name="move168926509"/>
      <w:moveTo w:id="36" w:author="池本 美都" w:date="2024-06-10T15:41:00Z" w16du:dateUtc="2024-06-10T06:41:00Z">
        <w:r w:rsidR="00CC4493" w:rsidRPr="00BC3606">
          <w:rPr>
            <w:rFonts w:ascii="Times New Roman" w:hAnsi="Times New Roman" w:cs="Times New Roman"/>
            <w:sz w:val="22"/>
          </w:rPr>
          <w:t xml:space="preserve">Consequently, </w:t>
        </w:r>
        <w:r w:rsidR="00CC4493" w:rsidRPr="00BC3606">
          <w:rPr>
            <w:rFonts w:ascii="Times New Roman" w:hAnsi="Times New Roman" w:cs="Times New Roman"/>
            <w:sz w:val="22"/>
          </w:rPr>
          <w:lastRenderedPageBreak/>
          <w:t xml:space="preserve">these two approaches </w:t>
        </w:r>
        <w:r w:rsidR="00CC4493" w:rsidRPr="005C261E">
          <w:rPr>
            <w:rFonts w:ascii="Times New Roman" w:hAnsi="Times New Roman" w:cs="Times New Roman"/>
            <w:noProof/>
            <w:sz w:val="22"/>
          </w:rPr>
          <w:drawing>
            <wp:anchor distT="0" distB="0" distL="114300" distR="114300" simplePos="0" relativeHeight="251671552" behindDoc="0" locked="0" layoutInCell="1" allowOverlap="1" wp14:anchorId="4799A58D" wp14:editId="4BDDDFD0">
              <wp:simplePos x="0" y="0"/>
              <wp:positionH relativeFrom="margin">
                <wp:posOffset>38100</wp:posOffset>
              </wp:positionH>
              <wp:positionV relativeFrom="margin">
                <wp:posOffset>1845945</wp:posOffset>
              </wp:positionV>
              <wp:extent cx="5400040" cy="6412230"/>
              <wp:effectExtent l="0" t="0" r="0" b="7620"/>
              <wp:wrapSquare wrapText="bothSides"/>
              <wp:docPr id="344592177" name="image2.png" descr="テキスト, チャットまたはテキスト メッセージ&#10;&#10;自動的に生成された説明"/>
              <wp:cNvGraphicFramePr/>
              <a:graphic xmlns:a="http://schemas.openxmlformats.org/drawingml/2006/main">
                <a:graphicData uri="http://schemas.openxmlformats.org/drawingml/2006/picture">
                  <pic:pic xmlns:pic="http://schemas.openxmlformats.org/drawingml/2006/picture">
                    <pic:nvPicPr>
                      <pic:cNvPr id="344592177" name="image2.png" descr="テキスト, チャットまたはテキスト メッセージ&#10;&#10;自動的に生成された説明"/>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400040" cy="6412230"/>
                      </a:xfrm>
                      <a:prstGeom prst="rect">
                        <a:avLst/>
                      </a:prstGeom>
                      <a:ln/>
                    </pic:spPr>
                  </pic:pic>
                </a:graphicData>
              </a:graphic>
            </wp:anchor>
          </w:drawing>
        </w:r>
        <w:r w:rsidR="00CC4493" w:rsidRPr="00BC3606">
          <w:rPr>
            <w:rFonts w:ascii="Times New Roman" w:hAnsi="Times New Roman" w:cs="Times New Roman"/>
            <w:sz w:val="22"/>
          </w:rPr>
          <w:t>appear to exist independently, evolving separately within the field (Box 1: History of</w:t>
        </w:r>
        <w:r w:rsidR="00CC4493">
          <w:rPr>
            <w:rFonts w:ascii="Times New Roman" w:hAnsi="Times New Roman" w:cs="Times New Roman" w:hint="eastAsia"/>
            <w:sz w:val="22"/>
          </w:rPr>
          <w:t xml:space="preserve"> </w:t>
        </w:r>
        <w:r w:rsidR="00CC4493" w:rsidRPr="00BC3606">
          <w:rPr>
            <w:rFonts w:ascii="Times New Roman" w:hAnsi="Times New Roman" w:cs="Times New Roman"/>
            <w:sz w:val="22"/>
          </w:rPr>
          <w:t>Community Ecology in Ocean Ecosystems).</w:t>
        </w:r>
      </w:moveTo>
      <w:moveToRangeEnd w:id="35"/>
      <w:ins w:id="37" w:author="池本 美都" w:date="2024-06-10T15:41:00Z" w16du:dateUtc="2024-06-10T06:41:00Z">
        <w:r w:rsidR="00CC4493">
          <w:rPr>
            <w:rFonts w:ascii="Times New Roman" w:hAnsi="Times New Roman" w:cs="Times New Roman" w:hint="eastAsia"/>
            <w:sz w:val="22"/>
          </w:rPr>
          <w:t xml:space="preserve"> </w:t>
        </w:r>
      </w:ins>
      <w:ins w:id="38" w:author="池本 美都" w:date="2024-06-10T16:11:00Z" w16du:dateUtc="2024-06-10T07:11:00Z">
        <w:r w:rsidR="003C5BD2">
          <w:rPr>
            <w:rFonts w:ascii="Times New Roman" w:hAnsi="Times New Roman" w:cs="Times New Roman" w:hint="eastAsia"/>
            <w:sz w:val="22"/>
          </w:rPr>
          <w:t xml:space="preserve">In the case of Intertidal Rocky Shore, </w:t>
        </w:r>
      </w:ins>
      <w:ins w:id="39" w:author="池本 美都" w:date="2024-06-10T16:14:00Z" w16du:dateUtc="2024-06-10T07:14:00Z">
        <w:r w:rsidR="003C5BD2">
          <w:rPr>
            <w:rFonts w:ascii="Times New Roman" w:hAnsi="Times New Roman" w:cs="Times New Roman" w:hint="eastAsia"/>
            <w:sz w:val="22"/>
          </w:rPr>
          <w:t>an inven</w:t>
        </w:r>
      </w:ins>
      <w:ins w:id="40" w:author="池本 美都" w:date="2024-06-10T16:15:00Z" w16du:dateUtc="2024-06-10T07:15:00Z">
        <w:r w:rsidR="003C5BD2">
          <w:rPr>
            <w:rFonts w:ascii="Times New Roman" w:hAnsi="Times New Roman" w:cs="Times New Roman" w:hint="eastAsia"/>
            <w:sz w:val="22"/>
          </w:rPr>
          <w:t xml:space="preserve">tion of </w:t>
        </w:r>
      </w:ins>
      <w:ins w:id="41" w:author="池本 美都" w:date="2024-06-10T16:13:00Z" w16du:dateUtc="2024-06-10T07:13:00Z">
        <w:r w:rsidR="003C5BD2">
          <w:rPr>
            <w:rFonts w:ascii="Times New Roman" w:hAnsi="Times New Roman" w:cs="Times New Roman"/>
            <w:sz w:val="22"/>
          </w:rPr>
          <w:t>manipulative</w:t>
        </w:r>
        <w:r w:rsidR="003C5BD2">
          <w:rPr>
            <w:rFonts w:ascii="Times New Roman" w:hAnsi="Times New Roman" w:cs="Times New Roman" w:hint="eastAsia"/>
            <w:sz w:val="22"/>
          </w:rPr>
          <w:t xml:space="preserve"> </w:t>
        </w:r>
      </w:ins>
      <w:ins w:id="42" w:author="池本 美都" w:date="2024-06-10T16:14:00Z" w16du:dateUtc="2024-06-10T07:14:00Z">
        <w:r w:rsidR="003C5BD2">
          <w:rPr>
            <w:rFonts w:ascii="Times New Roman" w:hAnsi="Times New Roman" w:cs="Times New Roman" w:hint="eastAsia"/>
            <w:sz w:val="22"/>
          </w:rPr>
          <w:t xml:space="preserve">field </w:t>
        </w:r>
        <w:r w:rsidR="003C5BD2">
          <w:rPr>
            <w:rFonts w:ascii="Times New Roman" w:hAnsi="Times New Roman" w:cs="Times New Roman"/>
            <w:sz w:val="22"/>
          </w:rPr>
          <w:t>experiment</w:t>
        </w:r>
        <w:r w:rsidR="003C5BD2">
          <w:rPr>
            <w:rFonts w:ascii="Times New Roman" w:hAnsi="Times New Roman" w:cs="Times New Roman" w:hint="eastAsia"/>
            <w:sz w:val="22"/>
          </w:rPr>
          <w:t xml:space="preserve"> strongly promote</w:t>
        </w:r>
      </w:ins>
      <w:ins w:id="43" w:author="池本 美都" w:date="2024-06-10T16:15:00Z" w16du:dateUtc="2024-06-10T07:15:00Z">
        <w:r w:rsidR="003C5BD2">
          <w:rPr>
            <w:rFonts w:ascii="Times New Roman" w:hAnsi="Times New Roman" w:cs="Times New Roman" w:hint="eastAsia"/>
            <w:sz w:val="22"/>
          </w:rPr>
          <w:t>d</w:t>
        </w:r>
      </w:ins>
      <w:ins w:id="44" w:author="池本 美都" w:date="2024-06-10T16:14:00Z" w16du:dateUtc="2024-06-10T07:14:00Z">
        <w:r w:rsidR="003C5BD2">
          <w:rPr>
            <w:rFonts w:ascii="Times New Roman" w:hAnsi="Times New Roman" w:cs="Times New Roman" w:hint="eastAsia"/>
            <w:sz w:val="22"/>
          </w:rPr>
          <w:t xml:space="preserve"> </w:t>
        </w:r>
      </w:ins>
      <w:ins w:id="45" w:author="池本 美都" w:date="2024-06-10T16:11:00Z" w16du:dateUtc="2024-06-10T07:11:00Z">
        <w:r w:rsidR="003C5BD2">
          <w:rPr>
            <w:rFonts w:ascii="Times New Roman" w:hAnsi="Times New Roman" w:cs="Times New Roman" w:hint="eastAsia"/>
            <w:sz w:val="22"/>
          </w:rPr>
          <w:t>process-oriented studies</w:t>
        </w:r>
      </w:ins>
      <w:ins w:id="46" w:author="池本 美都" w:date="2024-06-10T16:15:00Z" w16du:dateUtc="2024-06-10T07:15:00Z">
        <w:r w:rsidR="003C5BD2">
          <w:rPr>
            <w:rFonts w:ascii="Times New Roman" w:hAnsi="Times New Roman" w:cs="Times New Roman" w:hint="eastAsia"/>
            <w:sz w:val="22"/>
          </w:rPr>
          <w:t>, and</w:t>
        </w:r>
      </w:ins>
      <w:ins w:id="47" w:author="池本 美都" w:date="2024-06-10T16:11:00Z" w16du:dateUtc="2024-06-10T07:11:00Z">
        <w:r w:rsidR="003C5BD2">
          <w:rPr>
            <w:rFonts w:ascii="Times New Roman" w:hAnsi="Times New Roman" w:cs="Times New Roman" w:hint="eastAsia"/>
            <w:sz w:val="22"/>
          </w:rPr>
          <w:t xml:space="preserve"> </w:t>
        </w:r>
      </w:ins>
      <w:ins w:id="48" w:author="池本 美都" w:date="2024-06-10T16:15:00Z" w16du:dateUtc="2024-06-10T07:15:00Z">
        <w:r w:rsidR="003C5BD2">
          <w:rPr>
            <w:rFonts w:ascii="Times New Roman" w:hAnsi="Times New Roman" w:cs="Times New Roman" w:hint="eastAsia"/>
            <w:sz w:val="22"/>
          </w:rPr>
          <w:t>derived fruitful findings</w:t>
        </w:r>
      </w:ins>
      <w:ins w:id="49" w:author="池本 美都" w:date="2024-06-10T16:16:00Z" w16du:dateUtc="2024-06-10T07:16:00Z">
        <w:r w:rsidR="003C5BD2">
          <w:rPr>
            <w:rFonts w:ascii="Times New Roman" w:hAnsi="Times New Roman" w:cs="Times New Roman" w:hint="eastAsia"/>
            <w:sz w:val="22"/>
          </w:rPr>
          <w:t>, such as</w:t>
        </w:r>
      </w:ins>
      <w:ins w:id="50" w:author="池本 美都" w:date="2024-06-10T16:15:00Z" w16du:dateUtc="2024-06-10T07:15:00Z">
        <w:r w:rsidR="003C5BD2">
          <w:rPr>
            <w:rFonts w:ascii="Times New Roman" w:hAnsi="Times New Roman" w:cs="Times New Roman" w:hint="eastAsia"/>
            <w:sz w:val="22"/>
          </w:rPr>
          <w:t xml:space="preserve"> </w:t>
        </w:r>
        <w:commentRangeStart w:id="51"/>
        <w:r w:rsidR="003C5BD2">
          <w:rPr>
            <w:rFonts w:ascii="Times New Roman" w:hAnsi="Times New Roman" w:cs="Times New Roman" w:hint="eastAsia"/>
            <w:sz w:val="22"/>
          </w:rPr>
          <w:t>niche competition</w:t>
        </w:r>
      </w:ins>
      <w:ins w:id="52" w:author="池本 美都" w:date="2024-06-10T16:16:00Z" w16du:dateUtc="2024-06-10T07:16:00Z">
        <w:r w:rsidR="003C5BD2">
          <w:rPr>
            <w:rFonts w:ascii="Times New Roman" w:hAnsi="Times New Roman" w:cs="Times New Roman" w:hint="eastAsia"/>
            <w:sz w:val="22"/>
          </w:rPr>
          <w:t xml:space="preserve"> (Connel 1961)</w:t>
        </w:r>
      </w:ins>
      <w:commentRangeEnd w:id="51"/>
      <w:ins w:id="53" w:author="池本 美都" w:date="2024-06-10T16:17:00Z" w16du:dateUtc="2024-06-10T07:17:00Z">
        <w:r w:rsidR="003C5BD2">
          <w:rPr>
            <w:rStyle w:val="a3"/>
          </w:rPr>
          <w:commentReference w:id="51"/>
        </w:r>
      </w:ins>
      <w:ins w:id="54" w:author="池本 美都" w:date="2024-06-10T16:16:00Z" w16du:dateUtc="2024-06-10T07:16:00Z">
        <w:r w:rsidR="003C5BD2">
          <w:rPr>
            <w:rFonts w:ascii="Times New Roman" w:hAnsi="Times New Roman" w:cs="Times New Roman" w:hint="eastAsia"/>
            <w:sz w:val="22"/>
          </w:rPr>
          <w:t xml:space="preserve"> and</w:t>
        </w:r>
      </w:ins>
      <w:ins w:id="55" w:author="池本 美都" w:date="2024-06-10T16:15:00Z" w16du:dateUtc="2024-06-10T07:15:00Z">
        <w:r w:rsidR="003C5BD2">
          <w:rPr>
            <w:rFonts w:ascii="Times New Roman" w:hAnsi="Times New Roman" w:cs="Times New Roman" w:hint="eastAsia"/>
            <w:sz w:val="22"/>
          </w:rPr>
          <w:t xml:space="preserve"> top</w:t>
        </w:r>
      </w:ins>
      <w:ins w:id="56" w:author="池本 美都" w:date="2024-06-10T16:16:00Z" w16du:dateUtc="2024-06-10T07:16:00Z">
        <w:r w:rsidR="003C5BD2">
          <w:rPr>
            <w:rFonts w:ascii="Times New Roman" w:hAnsi="Times New Roman" w:cs="Times New Roman" w:hint="eastAsia"/>
            <w:sz w:val="22"/>
          </w:rPr>
          <w:t xml:space="preserve">-down control by keystone predators (Paine 1966). </w:t>
        </w:r>
      </w:ins>
      <w:ins w:id="57" w:author="池本 美都" w:date="2024-06-10T16:13:00Z" w16du:dateUtc="2024-06-10T07:13:00Z">
        <w:r w:rsidR="003C5BD2">
          <w:rPr>
            <w:rFonts w:ascii="Times New Roman" w:hAnsi="Times New Roman" w:cs="Times New Roman" w:hint="eastAsia"/>
            <w:sz w:val="22"/>
          </w:rPr>
          <w:t xml:space="preserve"> </w:t>
        </w:r>
      </w:ins>
      <w:ins w:id="58" w:author="池本 美都" w:date="2024-06-10T16:17:00Z" w16du:dateUtc="2024-06-10T07:17:00Z">
        <w:r w:rsidR="003C5BD2">
          <w:rPr>
            <w:rFonts w:ascii="Times New Roman" w:hAnsi="Times New Roman" w:cs="Times New Roman" w:hint="eastAsia"/>
            <w:sz w:val="22"/>
          </w:rPr>
          <w:t xml:space="preserve">However, </w:t>
        </w:r>
      </w:ins>
      <w:ins w:id="59" w:author="池本 美都" w:date="2024-06-10T16:20:00Z" w16du:dateUtc="2024-06-10T07:20:00Z">
        <w:r w:rsidR="002E11A3">
          <w:rPr>
            <w:rFonts w:ascii="Times New Roman" w:hAnsi="Times New Roman" w:cs="Times New Roman" w:hint="eastAsia"/>
            <w:sz w:val="22"/>
          </w:rPr>
          <w:t xml:space="preserve">accumulation of </w:t>
        </w:r>
      </w:ins>
      <w:ins w:id="60" w:author="池本 美都" w:date="2024-06-10T16:18:00Z" w16du:dateUtc="2024-06-10T07:18:00Z">
        <w:r w:rsidR="002E11A3">
          <w:rPr>
            <w:rFonts w:ascii="Times New Roman" w:hAnsi="Times New Roman" w:cs="Times New Roman" w:hint="eastAsia"/>
            <w:sz w:val="22"/>
          </w:rPr>
          <w:t>p</w:t>
        </w:r>
      </w:ins>
      <w:del w:id="61" w:author="池本 美都" w:date="2024-06-10T16:18:00Z" w16du:dateUtc="2024-06-10T07:18:00Z">
        <w:r w:rsidRPr="00BC3606" w:rsidDel="002E11A3">
          <w:rPr>
            <w:rFonts w:ascii="Times New Roman" w:hAnsi="Times New Roman" w:cs="Times New Roman"/>
            <w:sz w:val="22"/>
          </w:rPr>
          <w:delText>P</w:delText>
        </w:r>
      </w:del>
      <w:r w:rsidRPr="00BC3606">
        <w:rPr>
          <w:rFonts w:ascii="Times New Roman" w:hAnsi="Times New Roman" w:cs="Times New Roman"/>
          <w:sz w:val="22"/>
        </w:rPr>
        <w:t>rocess-oriented result</w:t>
      </w:r>
      <w:ins w:id="62" w:author="池本 美都" w:date="2024-06-10T16:20:00Z" w16du:dateUtc="2024-06-10T07:20:00Z">
        <w:r w:rsidR="002E11A3">
          <w:rPr>
            <w:rFonts w:ascii="Times New Roman" w:hAnsi="Times New Roman" w:cs="Times New Roman" w:hint="eastAsia"/>
            <w:sz w:val="22"/>
          </w:rPr>
          <w:t>s</w:t>
        </w:r>
      </w:ins>
      <w:del w:id="63" w:author="池本 美都" w:date="2024-06-10T16:20:00Z" w16du:dateUtc="2024-06-10T07:20:00Z">
        <w:r w:rsidRPr="00BC3606" w:rsidDel="002E11A3">
          <w:rPr>
            <w:rFonts w:ascii="Times New Roman" w:hAnsi="Times New Roman" w:cs="Times New Roman"/>
            <w:sz w:val="22"/>
          </w:rPr>
          <w:delText>s</w:delText>
        </w:r>
      </w:del>
      <w:del w:id="64" w:author="池本 美都" w:date="2024-06-10T16:18:00Z" w16du:dateUtc="2024-06-10T07:18:00Z">
        <w:r w:rsidRPr="00BC3606" w:rsidDel="002E11A3">
          <w:rPr>
            <w:rFonts w:ascii="Times New Roman" w:hAnsi="Times New Roman" w:cs="Times New Roman"/>
            <w:sz w:val="22"/>
          </w:rPr>
          <w:delText xml:space="preserve"> may</w:delText>
        </w:r>
      </w:del>
      <w:r w:rsidRPr="00BC3606">
        <w:rPr>
          <w:rFonts w:ascii="Times New Roman" w:hAnsi="Times New Roman" w:cs="Times New Roman"/>
          <w:sz w:val="22"/>
        </w:rPr>
        <w:t xml:space="preserve"> </w:t>
      </w:r>
      <w:r w:rsidRPr="00BC3606">
        <w:rPr>
          <w:rFonts w:ascii="Times New Roman" w:hAnsi="Times New Roman" w:cs="Times New Roman"/>
          <w:sz w:val="22"/>
        </w:rPr>
        <w:lastRenderedPageBreak/>
        <w:t>face</w:t>
      </w:r>
      <w:ins w:id="65" w:author="池本 美都" w:date="2024-06-10T16:18:00Z" w16du:dateUtc="2024-06-10T07:18:00Z">
        <w:r w:rsidR="002E11A3">
          <w:rPr>
            <w:rFonts w:ascii="Times New Roman" w:hAnsi="Times New Roman" w:cs="Times New Roman" w:hint="eastAsia"/>
            <w:sz w:val="22"/>
          </w:rPr>
          <w:t>d</w:t>
        </w:r>
      </w:ins>
      <w:r w:rsidRPr="00BC3606">
        <w:rPr>
          <w:rFonts w:ascii="Times New Roman" w:hAnsi="Times New Roman" w:cs="Times New Roman"/>
          <w:sz w:val="22"/>
        </w:rPr>
        <w:t xml:space="preserve"> scrutiny for their context-dependency</w:t>
      </w:r>
      <w:ins w:id="66" w:author="池本 美都" w:date="2024-06-10T16:21:00Z" w16du:dateUtc="2024-06-10T07:21:00Z">
        <w:r w:rsidR="002E11A3">
          <w:rPr>
            <w:rFonts w:ascii="Times New Roman" w:hAnsi="Times New Roman" w:cs="Times New Roman" w:hint="eastAsia"/>
            <w:sz w:val="22"/>
          </w:rPr>
          <w:t xml:space="preserve"> and</w:t>
        </w:r>
      </w:ins>
      <w:del w:id="67" w:author="池本 美都" w:date="2024-06-10T16:21:00Z" w16du:dateUtc="2024-06-10T07:21:00Z">
        <w:r w:rsidRPr="00BC3606" w:rsidDel="002E11A3">
          <w:rPr>
            <w:rFonts w:ascii="Times New Roman" w:hAnsi="Times New Roman" w:cs="Times New Roman"/>
            <w:sz w:val="22"/>
          </w:rPr>
          <w:delText>,</w:delText>
        </w:r>
      </w:del>
      <w:r w:rsidRPr="00BC3606">
        <w:rPr>
          <w:rFonts w:ascii="Times New Roman" w:hAnsi="Times New Roman" w:cs="Times New Roman"/>
          <w:sz w:val="22"/>
        </w:rPr>
        <w:t xml:space="preserve"> </w:t>
      </w:r>
      <w:ins w:id="68" w:author="池本 美都" w:date="2024-06-10T16:21:00Z" w16du:dateUtc="2024-06-10T07:21:00Z">
        <w:r w:rsidR="002E11A3">
          <w:rPr>
            <w:rFonts w:ascii="Times New Roman" w:hAnsi="Times New Roman" w:cs="Times New Roman" w:hint="eastAsia"/>
            <w:sz w:val="22"/>
          </w:rPr>
          <w:t xml:space="preserve">therewith </w:t>
        </w:r>
      </w:ins>
      <w:r w:rsidRPr="00BC3606">
        <w:rPr>
          <w:rFonts w:ascii="Times New Roman" w:hAnsi="Times New Roman" w:cs="Times New Roman"/>
          <w:sz w:val="22"/>
        </w:rPr>
        <w:t>limiting general predictive capability</w:t>
      </w:r>
      <w:ins w:id="69" w:author="池本 美都" w:date="2024-06-10T16:19:00Z" w16du:dateUtc="2024-06-10T07:19:00Z">
        <w:r w:rsidR="002E11A3">
          <w:rPr>
            <w:rFonts w:ascii="Times New Roman" w:hAnsi="Times New Roman" w:cs="Times New Roman" w:hint="eastAsia"/>
            <w:sz w:val="22"/>
          </w:rPr>
          <w:t>, as</w:t>
        </w:r>
      </w:ins>
      <w:del w:id="70" w:author="池本 美都" w:date="2024-06-10T16:19:00Z" w16du:dateUtc="2024-06-10T07:19:00Z">
        <w:r w:rsidRPr="00BC3606" w:rsidDel="002E11A3">
          <w:rPr>
            <w:rFonts w:ascii="Times New Roman" w:hAnsi="Times New Roman" w:cs="Times New Roman"/>
            <w:sz w:val="22"/>
          </w:rPr>
          <w:delText>. Criticisms,</w:delText>
        </w:r>
      </w:del>
      <w:r w:rsidRPr="00BC3606">
        <w:rPr>
          <w:rFonts w:ascii="Times New Roman" w:hAnsi="Times New Roman" w:cs="Times New Roman"/>
          <w:sz w:val="22"/>
        </w:rPr>
        <w:t xml:space="preserve"> exemplified by L</w:t>
      </w:r>
      <w:r w:rsidR="00017A6F">
        <w:rPr>
          <w:rFonts w:ascii="Times New Roman" w:hAnsi="Times New Roman" w:cs="Times New Roman" w:hint="eastAsia"/>
          <w:sz w:val="22"/>
        </w:rPr>
        <w:t>a</w:t>
      </w:r>
      <w:r w:rsidRPr="00BC3606">
        <w:rPr>
          <w:rFonts w:ascii="Times New Roman" w:hAnsi="Times New Roman" w:cs="Times New Roman"/>
          <w:sz w:val="22"/>
        </w:rPr>
        <w:t>wton's remarks, highlight perceived inadequacies in traditional process-oriented studies (L</w:t>
      </w:r>
      <w:r w:rsidR="00017A6F">
        <w:rPr>
          <w:rFonts w:ascii="Times New Roman" w:hAnsi="Times New Roman" w:cs="Times New Roman" w:hint="eastAsia"/>
          <w:sz w:val="22"/>
        </w:rPr>
        <w:t>a</w:t>
      </w:r>
      <w:r w:rsidRPr="00BC3606">
        <w:rPr>
          <w:rFonts w:ascii="Times New Roman" w:hAnsi="Times New Roman" w:cs="Times New Roman"/>
          <w:sz w:val="22"/>
        </w:rPr>
        <w:t>wton 1999, 2000)</w:t>
      </w:r>
      <w:ins w:id="71" w:author="池本 美都" w:date="2024-06-10T17:49:00Z" w16du:dateUtc="2024-06-10T08:49:00Z">
        <w:r w:rsidR="00105950">
          <w:rPr>
            <w:rFonts w:ascii="Times New Roman" w:hAnsi="Times New Roman" w:cs="Times New Roman" w:hint="eastAsia"/>
            <w:sz w:val="22"/>
          </w:rPr>
          <w:t xml:space="preserve">, as detailed discussed in the section of </w:t>
        </w:r>
        <w:r w:rsidR="00105950" w:rsidRPr="00105950">
          <w:rPr>
            <w:rFonts w:ascii="Times New Roman" w:hAnsi="Times New Roman" w:cs="Times New Roman" w:hint="eastAsia"/>
            <w:i/>
            <w:iCs/>
            <w:sz w:val="22"/>
            <w:rPrChange w:id="72" w:author="池本 美都" w:date="2024-06-10T17:49:00Z" w16du:dateUtc="2024-06-10T08:49:00Z">
              <w:rPr>
                <w:rFonts w:ascii="Times New Roman" w:hAnsi="Times New Roman" w:cs="Times New Roman" w:hint="eastAsia"/>
                <w:sz w:val="22"/>
              </w:rPr>
            </w:rPrChange>
          </w:rPr>
          <w:t>Significance</w:t>
        </w:r>
      </w:ins>
      <w:r w:rsidRPr="00BC3606">
        <w:rPr>
          <w:rFonts w:ascii="Times New Roman" w:hAnsi="Times New Roman" w:cs="Times New Roman"/>
          <w:sz w:val="22"/>
        </w:rPr>
        <w:t xml:space="preserve">. </w:t>
      </w:r>
      <w:ins w:id="73" w:author="池本 美都" w:date="2024-06-10T16:21:00Z" w16du:dateUtc="2024-06-10T07:21:00Z">
        <w:r w:rsidR="002E11A3">
          <w:rPr>
            <w:rFonts w:ascii="Times New Roman" w:hAnsi="Times New Roman" w:cs="Times New Roman" w:hint="eastAsia"/>
            <w:sz w:val="22"/>
          </w:rPr>
          <w:t>Consequently, s</w:t>
        </w:r>
      </w:ins>
      <w:ins w:id="74" w:author="池本 美都" w:date="2024-06-10T16:19:00Z" w16du:dateUtc="2024-06-10T07:19:00Z">
        <w:r w:rsidR="002E11A3">
          <w:rPr>
            <w:rFonts w:ascii="Times New Roman" w:hAnsi="Times New Roman" w:cs="Times New Roman" w:hint="eastAsia"/>
            <w:sz w:val="22"/>
          </w:rPr>
          <w:t xml:space="preserve">ince around 2000, </w:t>
        </w:r>
      </w:ins>
      <w:ins w:id="75" w:author="池本 美都" w:date="2024-06-10T16:21:00Z" w16du:dateUtc="2024-06-10T07:21:00Z">
        <w:r w:rsidR="002E11A3">
          <w:rPr>
            <w:rFonts w:ascii="Times New Roman" w:hAnsi="Times New Roman" w:cs="Times New Roman" w:hint="eastAsia"/>
            <w:sz w:val="22"/>
          </w:rPr>
          <w:t>pattern-</w:t>
        </w:r>
      </w:ins>
      <w:ins w:id="76" w:author="池本 美都" w:date="2024-06-10T16:22:00Z" w16du:dateUtc="2024-06-10T07:22:00Z">
        <w:r w:rsidR="002E11A3">
          <w:rPr>
            <w:rFonts w:ascii="Times New Roman" w:hAnsi="Times New Roman" w:cs="Times New Roman" w:hint="eastAsia"/>
            <w:sz w:val="22"/>
          </w:rPr>
          <w:t xml:space="preserve">oriented </w:t>
        </w:r>
      </w:ins>
      <w:ins w:id="77" w:author="池本 美都" w:date="2024-06-10T16:24:00Z" w16du:dateUtc="2024-06-10T07:24:00Z">
        <w:r w:rsidR="002E11A3">
          <w:rPr>
            <w:rFonts w:ascii="Times New Roman" w:hAnsi="Times New Roman" w:cs="Times New Roman" w:hint="eastAsia"/>
            <w:sz w:val="22"/>
          </w:rPr>
          <w:t>research</w:t>
        </w:r>
      </w:ins>
      <w:ins w:id="78" w:author="池本 美都" w:date="2024-06-10T16:22:00Z" w16du:dateUtc="2024-06-10T07:22:00Z">
        <w:r w:rsidR="002E11A3">
          <w:rPr>
            <w:rFonts w:ascii="Times New Roman" w:hAnsi="Times New Roman" w:cs="Times New Roman" w:hint="eastAsia"/>
            <w:sz w:val="22"/>
          </w:rPr>
          <w:t xml:space="preserve"> </w:t>
        </w:r>
      </w:ins>
      <w:ins w:id="79" w:author="池本 美都" w:date="2024-06-10T17:37:00Z" w16du:dateUtc="2024-06-10T08:37:00Z">
        <w:r w:rsidR="00434F85">
          <w:rPr>
            <w:rFonts w:ascii="Times New Roman" w:hAnsi="Times New Roman" w:cs="Times New Roman"/>
            <w:sz w:val="22"/>
          </w:rPr>
          <w:t>has</w:t>
        </w:r>
      </w:ins>
      <w:ins w:id="80" w:author="池本 美都" w:date="2024-06-10T16:22:00Z" w16du:dateUtc="2024-06-10T07:22:00Z">
        <w:r w:rsidR="002E11A3">
          <w:rPr>
            <w:rFonts w:ascii="Times New Roman" w:hAnsi="Times New Roman" w:cs="Times New Roman" w:hint="eastAsia"/>
            <w:sz w:val="22"/>
          </w:rPr>
          <w:t xml:space="preserve"> been paid much </w:t>
        </w:r>
        <w:r w:rsidR="002E11A3">
          <w:rPr>
            <w:rFonts w:ascii="Times New Roman" w:hAnsi="Times New Roman" w:cs="Times New Roman"/>
            <w:sz w:val="22"/>
          </w:rPr>
          <w:t>attention</w:t>
        </w:r>
        <w:r w:rsidR="002E11A3">
          <w:rPr>
            <w:rFonts w:ascii="Times New Roman" w:hAnsi="Times New Roman" w:cs="Times New Roman" w:hint="eastAsia"/>
            <w:sz w:val="22"/>
          </w:rPr>
          <w:t xml:space="preserve">, which </w:t>
        </w:r>
      </w:ins>
      <w:del w:id="81" w:author="池本 美都" w:date="2024-06-10T16:22:00Z" w16du:dateUtc="2024-06-10T07:22:00Z">
        <w:r w:rsidRPr="00BC3606" w:rsidDel="002E11A3">
          <w:rPr>
            <w:rFonts w:ascii="Times New Roman" w:hAnsi="Times New Roman" w:cs="Times New Roman"/>
            <w:sz w:val="22"/>
          </w:rPr>
          <w:delText xml:space="preserve">Conversely, patterns, </w:delText>
        </w:r>
      </w:del>
      <w:r w:rsidRPr="00BC3606">
        <w:rPr>
          <w:rFonts w:ascii="Times New Roman" w:hAnsi="Times New Roman" w:cs="Times New Roman"/>
          <w:sz w:val="22"/>
        </w:rPr>
        <w:t>derived from aggregating data across studies</w:t>
      </w:r>
      <w:del w:id="82" w:author="池本 美都" w:date="2024-06-10T16:23:00Z" w16du:dateUtc="2024-06-10T07:23:00Z">
        <w:r w:rsidRPr="00BC3606" w:rsidDel="002E11A3">
          <w:rPr>
            <w:rFonts w:ascii="Times New Roman" w:hAnsi="Times New Roman" w:cs="Times New Roman"/>
            <w:sz w:val="22"/>
          </w:rPr>
          <w:delText>,</w:delText>
        </w:r>
      </w:del>
      <w:r w:rsidRPr="00BC3606">
        <w:rPr>
          <w:rFonts w:ascii="Times New Roman" w:hAnsi="Times New Roman" w:cs="Times New Roman"/>
          <w:sz w:val="22"/>
        </w:rPr>
        <w:t xml:space="preserve"> offer insights into average trends</w:t>
      </w:r>
      <w:ins w:id="83" w:author="池本 美都" w:date="2024-06-10T16:23:00Z" w16du:dateUtc="2024-06-10T07:23:00Z">
        <w:r w:rsidR="002E11A3">
          <w:rPr>
            <w:rFonts w:ascii="Times New Roman" w:hAnsi="Times New Roman" w:cs="Times New Roman" w:hint="eastAsia"/>
            <w:sz w:val="22"/>
          </w:rPr>
          <w:t>, although</w:t>
        </w:r>
      </w:ins>
      <w:del w:id="84" w:author="池本 美都" w:date="2024-06-10T16:23:00Z" w16du:dateUtc="2024-06-10T07:23:00Z">
        <w:r w:rsidRPr="00BC3606" w:rsidDel="002E11A3">
          <w:rPr>
            <w:rFonts w:ascii="Times New Roman" w:hAnsi="Times New Roman" w:cs="Times New Roman"/>
            <w:sz w:val="22"/>
          </w:rPr>
          <w:delText xml:space="preserve"> but</w:delText>
        </w:r>
      </w:del>
      <w:r w:rsidRPr="00BC3606">
        <w:rPr>
          <w:rFonts w:ascii="Times New Roman" w:hAnsi="Times New Roman" w:cs="Times New Roman"/>
          <w:sz w:val="22"/>
        </w:rPr>
        <w:t xml:space="preserve"> </w:t>
      </w:r>
      <w:ins w:id="85" w:author="池本 美都" w:date="2024-06-10T16:24:00Z" w16du:dateUtc="2024-06-10T07:24:00Z">
        <w:r w:rsidR="002E11A3">
          <w:rPr>
            <w:rFonts w:ascii="Times New Roman" w:hAnsi="Times New Roman" w:cs="Times New Roman" w:hint="eastAsia"/>
            <w:sz w:val="22"/>
          </w:rPr>
          <w:t xml:space="preserve">it </w:t>
        </w:r>
      </w:ins>
      <w:r w:rsidRPr="00BC3606">
        <w:rPr>
          <w:rFonts w:ascii="Times New Roman" w:hAnsi="Times New Roman" w:cs="Times New Roman"/>
          <w:sz w:val="22"/>
        </w:rPr>
        <w:t>lack</w:t>
      </w:r>
      <w:ins w:id="86" w:author="池本 美都" w:date="2024-06-10T16:24:00Z" w16du:dateUtc="2024-06-10T07:24:00Z">
        <w:r w:rsidR="002E11A3">
          <w:rPr>
            <w:rFonts w:ascii="Times New Roman" w:hAnsi="Times New Roman" w:cs="Times New Roman" w:hint="eastAsia"/>
            <w:sz w:val="22"/>
          </w:rPr>
          <w:t>s</w:t>
        </w:r>
      </w:ins>
      <w:r w:rsidRPr="00BC3606">
        <w:rPr>
          <w:rFonts w:ascii="Times New Roman" w:hAnsi="Times New Roman" w:cs="Times New Roman"/>
          <w:sz w:val="22"/>
        </w:rPr>
        <w:t xml:space="preserve"> causal inference (Schmitz 2010)</w:t>
      </w:r>
      <w:commentRangeStart w:id="87"/>
      <w:r w:rsidRPr="00BC3606">
        <w:rPr>
          <w:rFonts w:ascii="Times New Roman" w:hAnsi="Times New Roman" w:cs="Times New Roman"/>
          <w:sz w:val="22"/>
        </w:rPr>
        <w:t xml:space="preserve">. </w:t>
      </w:r>
    </w:p>
    <w:p w14:paraId="0F4B4879" w14:textId="22F6BB89" w:rsidR="003E018C" w:rsidRDefault="009F420A" w:rsidP="009F420A">
      <w:pPr>
        <w:spacing w:line="360" w:lineRule="auto"/>
        <w:ind w:firstLine="840"/>
        <w:jc w:val="left"/>
        <w:rPr>
          <w:ins w:id="88" w:author="池本 美都" w:date="2024-06-10T16:49:00Z" w16du:dateUtc="2024-06-10T07:49:00Z"/>
          <w:rFonts w:ascii="Times New Roman" w:hAnsi="Times New Roman" w:cs="Times New Roman" w:hint="eastAsia"/>
          <w:sz w:val="22"/>
        </w:rPr>
      </w:pPr>
      <w:ins w:id="89" w:author="池本 美都" w:date="2024-06-10T15:26:00Z" w16du:dateUtc="2024-06-10T06:26:00Z">
        <w:r>
          <w:rPr>
            <w:rFonts w:ascii="Times New Roman" w:hAnsi="Times New Roman" w:cs="Times New Roman" w:hint="eastAsia"/>
            <w:sz w:val="22"/>
          </w:rPr>
          <w:t xml:space="preserve">Notably, </w:t>
        </w:r>
        <w:commentRangeStart w:id="90"/>
        <w:commentRangeEnd w:id="90"/>
        <w:r>
          <w:rPr>
            <w:rStyle w:val="a3"/>
          </w:rPr>
          <w:commentReference w:id="90"/>
        </w:r>
        <w:proofErr w:type="spellStart"/>
        <w:r w:rsidRPr="00BC3606">
          <w:rPr>
            <w:rFonts w:ascii="Times New Roman" w:hAnsi="Times New Roman" w:cs="Times New Roman"/>
            <w:sz w:val="22"/>
          </w:rPr>
          <w:t>Vellend</w:t>
        </w:r>
        <w:proofErr w:type="spellEnd"/>
        <w:r w:rsidRPr="00BC3606">
          <w:rPr>
            <w:rFonts w:ascii="Times New Roman" w:hAnsi="Times New Roman" w:cs="Times New Roman"/>
            <w:sz w:val="22"/>
          </w:rPr>
          <w:t xml:space="preserve"> (2016) proposed using population genetics theory </w:t>
        </w:r>
        <w:proofErr w:type="gramStart"/>
        <w:r w:rsidRPr="00BC3606">
          <w:rPr>
            <w:rFonts w:ascii="Times New Roman" w:hAnsi="Times New Roman" w:cs="Times New Roman"/>
            <w:sz w:val="22"/>
          </w:rPr>
          <w:t>as a mean</w:t>
        </w:r>
      </w:ins>
      <w:ins w:id="91" w:author="池本 美都" w:date="2024-06-10T16:45:00Z" w16du:dateUtc="2024-06-10T07:45:00Z">
        <w:r w:rsidR="00E860A5">
          <w:rPr>
            <w:rFonts w:ascii="Times New Roman" w:hAnsi="Times New Roman" w:cs="Times New Roman" w:hint="eastAsia"/>
            <w:sz w:val="22"/>
          </w:rPr>
          <w:t>s</w:t>
        </w:r>
      </w:ins>
      <w:ins w:id="92" w:author="池本 美都" w:date="2024-06-10T15:26:00Z" w16du:dateUtc="2024-06-10T06:26:00Z">
        <w:r w:rsidRPr="00BC3606">
          <w:rPr>
            <w:rFonts w:ascii="Times New Roman" w:hAnsi="Times New Roman" w:cs="Times New Roman"/>
            <w:sz w:val="22"/>
          </w:rPr>
          <w:t xml:space="preserve"> to</w:t>
        </w:r>
        <w:proofErr w:type="gramEnd"/>
        <w:r w:rsidRPr="00BC3606">
          <w:rPr>
            <w:rFonts w:ascii="Times New Roman" w:hAnsi="Times New Roman" w:cs="Times New Roman"/>
            <w:sz w:val="22"/>
          </w:rPr>
          <w:t xml:space="preserve"> alleviate this conflict structure. He divides processes into a hierarchy of lower-order and higher-order processes, arguing that clarifying higher-order processes improves the connection to patterns. </w:t>
        </w:r>
      </w:ins>
      <w:ins w:id="93" w:author="池本 美都" w:date="2024-06-10T16:38:00Z" w16du:dateUtc="2024-06-10T07:38:00Z">
        <w:r w:rsidR="00E860A5" w:rsidRPr="00E860A5">
          <w:rPr>
            <w:rFonts w:ascii="Times New Roman" w:hAnsi="Times New Roman" w:cs="Times New Roman"/>
            <w:sz w:val="22"/>
          </w:rPr>
          <w:t>This idea seemingly encourages process-oriented research; however, it advises against focusing solely on lower-order processes</w:t>
        </w:r>
      </w:ins>
      <w:ins w:id="94" w:author="池本 美都" w:date="2024-06-10T16:46:00Z" w16du:dateUtc="2024-06-10T07:46:00Z">
        <w:r w:rsidR="00E860A5">
          <w:rPr>
            <w:rFonts w:ascii="Times New Roman" w:hAnsi="Times New Roman" w:cs="Times New Roman" w:hint="eastAsia"/>
            <w:sz w:val="22"/>
          </w:rPr>
          <w:t xml:space="preserve"> that</w:t>
        </w:r>
      </w:ins>
      <w:ins w:id="95" w:author="池本 美都" w:date="2024-06-10T16:38:00Z" w16du:dateUtc="2024-06-10T07:38:00Z">
        <w:r w:rsidR="00E860A5" w:rsidRPr="00E860A5">
          <w:rPr>
            <w:rFonts w:ascii="Times New Roman" w:hAnsi="Times New Roman" w:cs="Times New Roman"/>
            <w:sz w:val="22"/>
          </w:rPr>
          <w:t xml:space="preserve"> explore the ways of life and strategies of individual organisms.</w:t>
        </w:r>
      </w:ins>
      <w:ins w:id="96" w:author="池本 美都" w:date="2024-06-10T16:44:00Z" w16du:dateUtc="2024-06-10T07:44:00Z">
        <w:r w:rsidR="00E860A5" w:rsidRPr="00E860A5">
          <w:t xml:space="preserve"> </w:t>
        </w:r>
        <w:r w:rsidR="00E860A5" w:rsidRPr="00E860A5">
          <w:rPr>
            <w:rFonts w:ascii="Times New Roman" w:hAnsi="Times New Roman" w:cs="Times New Roman"/>
            <w:sz w:val="22"/>
          </w:rPr>
          <w:t xml:space="preserve">We consider it would be underestimation of lower-order processes, because </w:t>
        </w:r>
      </w:ins>
      <w:ins w:id="97" w:author="池本 美都" w:date="2024-06-10T16:47:00Z" w16du:dateUtc="2024-06-10T07:47:00Z">
        <w:r w:rsidR="00E860A5">
          <w:rPr>
            <w:rFonts w:ascii="Times New Roman" w:hAnsi="Times New Roman" w:cs="Times New Roman" w:hint="eastAsia"/>
            <w:sz w:val="22"/>
          </w:rPr>
          <w:t>they</w:t>
        </w:r>
      </w:ins>
      <w:ins w:id="98" w:author="池本 美都" w:date="2024-06-10T16:44:00Z" w16du:dateUtc="2024-06-10T07:44:00Z">
        <w:r w:rsidR="00E860A5" w:rsidRPr="00E860A5">
          <w:rPr>
            <w:rFonts w:ascii="Times New Roman" w:hAnsi="Times New Roman" w:cs="Times New Roman"/>
            <w:sz w:val="22"/>
          </w:rPr>
          <w:t xml:space="preserve"> are necessary to understand each ecosystem and </w:t>
        </w:r>
      </w:ins>
      <w:ins w:id="99" w:author="池本 美都" w:date="2024-06-10T16:47:00Z" w16du:dateUtc="2024-06-10T07:47:00Z">
        <w:r w:rsidR="00E860A5">
          <w:rPr>
            <w:rFonts w:ascii="Times New Roman" w:hAnsi="Times New Roman" w:cs="Times New Roman" w:hint="eastAsia"/>
            <w:sz w:val="22"/>
          </w:rPr>
          <w:t xml:space="preserve">for practical </w:t>
        </w:r>
      </w:ins>
      <w:ins w:id="100" w:author="池本 美都" w:date="2024-06-10T16:48:00Z" w16du:dateUtc="2024-06-10T07:48:00Z">
        <w:r w:rsidR="003E018C" w:rsidRPr="00E860A5">
          <w:rPr>
            <w:rFonts w:ascii="Times New Roman" w:hAnsi="Times New Roman" w:cs="Times New Roman"/>
            <w:sz w:val="22"/>
          </w:rPr>
          <w:t>conserva</w:t>
        </w:r>
        <w:r w:rsidR="003E018C">
          <w:rPr>
            <w:rFonts w:ascii="Times New Roman" w:hAnsi="Times New Roman" w:cs="Times New Roman"/>
            <w:sz w:val="22"/>
          </w:rPr>
          <w:t>tion</w:t>
        </w:r>
      </w:ins>
      <w:ins w:id="101" w:author="池本 美都" w:date="2024-06-10T16:44:00Z" w16du:dateUtc="2024-06-10T07:44:00Z">
        <w:r w:rsidR="00E860A5" w:rsidRPr="00E860A5">
          <w:rPr>
            <w:rFonts w:ascii="Times New Roman" w:hAnsi="Times New Roman" w:cs="Times New Roman"/>
            <w:sz w:val="22"/>
          </w:rPr>
          <w:t xml:space="preserve"> (</w:t>
        </w:r>
        <w:proofErr w:type="spellStart"/>
        <w:r w:rsidR="00E860A5" w:rsidRPr="00E860A5">
          <w:rPr>
            <w:rFonts w:ascii="Times New Roman" w:hAnsi="Times New Roman" w:cs="Times New Roman"/>
            <w:sz w:val="22"/>
          </w:rPr>
          <w:t>Simberloff</w:t>
        </w:r>
        <w:proofErr w:type="spellEnd"/>
        <w:r w:rsidR="00E860A5" w:rsidRPr="00E860A5">
          <w:rPr>
            <w:rFonts w:ascii="Times New Roman" w:hAnsi="Times New Roman" w:cs="Times New Roman"/>
            <w:sz w:val="22"/>
          </w:rPr>
          <w:t xml:space="preserve"> 2004) and </w:t>
        </w:r>
      </w:ins>
      <w:ins w:id="102" w:author="池本 美都" w:date="2024-06-10T16:47:00Z" w16du:dateUtc="2024-06-10T07:47:00Z">
        <w:r w:rsidR="00E860A5">
          <w:rPr>
            <w:rFonts w:ascii="Times New Roman" w:hAnsi="Times New Roman" w:cs="Times New Roman" w:hint="eastAsia"/>
            <w:sz w:val="22"/>
          </w:rPr>
          <w:t>they</w:t>
        </w:r>
      </w:ins>
      <w:ins w:id="103" w:author="池本 美都" w:date="2024-06-10T16:44:00Z" w16du:dateUtc="2024-06-10T07:44:00Z">
        <w:r w:rsidR="00E860A5" w:rsidRPr="00E860A5">
          <w:rPr>
            <w:rFonts w:ascii="Times New Roman" w:hAnsi="Times New Roman" w:cs="Times New Roman"/>
            <w:sz w:val="22"/>
          </w:rPr>
          <w:t xml:space="preserve"> continue to motivate and fascinate many ecologists and </w:t>
        </w:r>
      </w:ins>
      <w:ins w:id="104" w:author="池本 美都" w:date="2024-06-10T16:48:00Z" w16du:dateUtc="2024-06-10T07:48:00Z">
        <w:r w:rsidR="003E018C">
          <w:rPr>
            <w:rFonts w:ascii="Times New Roman" w:hAnsi="Times New Roman" w:cs="Times New Roman" w:hint="eastAsia"/>
            <w:sz w:val="22"/>
          </w:rPr>
          <w:t>nature enthusiasts</w:t>
        </w:r>
      </w:ins>
      <w:ins w:id="105" w:author="池本 美都" w:date="2024-06-10T16:44:00Z" w16du:dateUtc="2024-06-10T07:44:00Z">
        <w:r w:rsidR="00E860A5" w:rsidRPr="00E860A5">
          <w:rPr>
            <w:rFonts w:ascii="Times New Roman" w:hAnsi="Times New Roman" w:cs="Times New Roman"/>
            <w:sz w:val="22"/>
          </w:rPr>
          <w:t>.</w:t>
        </w:r>
        <w:r w:rsidR="00E860A5">
          <w:rPr>
            <w:rFonts w:ascii="Times New Roman" w:hAnsi="Times New Roman" w:cs="Times New Roman" w:hint="eastAsia"/>
            <w:sz w:val="22"/>
          </w:rPr>
          <w:t xml:space="preserve"> </w:t>
        </w:r>
      </w:ins>
      <w:ins w:id="106" w:author="池本 美都" w:date="2024-06-10T16:50:00Z" w16du:dateUtc="2024-06-10T07:50:00Z">
        <w:r w:rsidR="003E018C">
          <w:rPr>
            <w:rFonts w:ascii="Times New Roman" w:hAnsi="Times New Roman" w:cs="Times New Roman" w:hint="eastAsia"/>
            <w:sz w:val="22"/>
          </w:rPr>
          <w:t xml:space="preserve">Nevertheless, </w:t>
        </w:r>
      </w:ins>
      <w:ins w:id="107" w:author="池本 美都" w:date="2024-06-10T16:53:00Z" w16du:dateUtc="2024-06-10T07:53:00Z">
        <w:r w:rsidR="003E018C">
          <w:rPr>
            <w:rFonts w:ascii="Times New Roman" w:hAnsi="Times New Roman" w:cs="Times New Roman"/>
            <w:kern w:val="0"/>
            <w:sz w:val="22"/>
          </w:rPr>
          <w:t xml:space="preserve">some researchers, especially those conducting process-oriented research like </w:t>
        </w:r>
        <w:proofErr w:type="gramStart"/>
        <w:r w:rsidR="003E018C">
          <w:rPr>
            <w:rFonts w:ascii="Times New Roman" w:hAnsi="Times New Roman" w:cs="Times New Roman"/>
            <w:kern w:val="0"/>
            <w:sz w:val="22"/>
          </w:rPr>
          <w:t>ourselves</w:t>
        </w:r>
        <w:proofErr w:type="gramEnd"/>
        <w:r w:rsidR="003E018C">
          <w:rPr>
            <w:rFonts w:ascii="Times New Roman" w:hAnsi="Times New Roman" w:cs="Times New Roman"/>
            <w:kern w:val="0"/>
            <w:sz w:val="22"/>
          </w:rPr>
          <w:t>, perceive a trend</w:t>
        </w:r>
        <w:r w:rsidR="003E018C">
          <w:rPr>
            <w:rFonts w:ascii="Times New Roman" w:hAnsi="Times New Roman" w:cs="Times New Roman" w:hint="eastAsia"/>
            <w:kern w:val="0"/>
            <w:sz w:val="22"/>
          </w:rPr>
          <w:t xml:space="preserve"> </w:t>
        </w:r>
      </w:ins>
      <w:ins w:id="108" w:author="池本 美都" w:date="2024-06-10T16:54:00Z" w16du:dateUtc="2024-06-10T07:54:00Z">
        <w:r w:rsidR="003E018C">
          <w:rPr>
            <w:rFonts w:ascii="Times New Roman" w:hAnsi="Times New Roman" w:cs="Times New Roman" w:hint="eastAsia"/>
            <w:kern w:val="0"/>
            <w:sz w:val="22"/>
          </w:rPr>
          <w:t xml:space="preserve">that process-based research </w:t>
        </w:r>
      </w:ins>
      <w:ins w:id="109" w:author="池本 美都" w:date="2024-06-10T16:57:00Z" w16du:dateUtc="2024-06-10T07:57:00Z">
        <w:r w:rsidR="003E018C">
          <w:rPr>
            <w:rFonts w:ascii="Times New Roman" w:hAnsi="Times New Roman" w:cs="Times New Roman" w:hint="eastAsia"/>
            <w:kern w:val="0"/>
            <w:sz w:val="22"/>
          </w:rPr>
          <w:t>become not to popular</w:t>
        </w:r>
      </w:ins>
      <w:ins w:id="110" w:author="池本 美都" w:date="2024-06-10T16:56:00Z" w16du:dateUtc="2024-06-10T07:56:00Z">
        <w:r w:rsidR="003E018C">
          <w:rPr>
            <w:rFonts w:ascii="Times New Roman" w:hAnsi="Times New Roman" w:cs="Times New Roman" w:hint="eastAsia"/>
            <w:kern w:val="0"/>
            <w:sz w:val="22"/>
          </w:rPr>
          <w:t>, especially in</w:t>
        </w:r>
      </w:ins>
      <w:ins w:id="111" w:author="池本 美都" w:date="2024-06-10T16:54:00Z" w16du:dateUtc="2024-06-10T07:54:00Z">
        <w:r w:rsidR="003E018C">
          <w:rPr>
            <w:rFonts w:ascii="Times New Roman" w:hAnsi="Times New Roman" w:cs="Times New Roman" w:hint="eastAsia"/>
            <w:kern w:val="0"/>
            <w:sz w:val="22"/>
          </w:rPr>
          <w:t xml:space="preserve"> </w:t>
        </w:r>
      </w:ins>
      <w:ins w:id="112" w:author="池本 美都" w:date="2024-06-10T16:52:00Z" w16du:dateUtc="2024-06-10T07:52:00Z">
        <w:r w:rsidR="003E018C" w:rsidRPr="00BC3606">
          <w:rPr>
            <w:rFonts w:ascii="Times New Roman" w:hAnsi="Times New Roman" w:cs="Times New Roman"/>
            <w:sz w:val="22"/>
          </w:rPr>
          <w:t>Japan, with pattern-oriented methodologies gaining prominence in recent years</w:t>
        </w:r>
        <w:r w:rsidR="003E018C" w:rsidRPr="00BC3606">
          <w:rPr>
            <w:rFonts w:ascii="Times New Roman" w:hAnsi="Times New Roman" w:cs="Times New Roman" w:hint="eastAsia"/>
            <w:sz w:val="22"/>
          </w:rPr>
          <w:t xml:space="preserve"> (</w:t>
        </w:r>
        <w:r w:rsidR="003E018C">
          <w:rPr>
            <w:rFonts w:ascii="Times New Roman" w:hAnsi="Times New Roman" w:cs="Times New Roman"/>
            <w:sz w:val="22"/>
          </w:rPr>
          <w:t>Figure 1</w:t>
        </w:r>
        <w:r w:rsidR="003E018C" w:rsidRPr="00BC3606">
          <w:rPr>
            <w:rFonts w:ascii="Times New Roman" w:hAnsi="Times New Roman" w:cs="Times New Roman" w:hint="eastAsia"/>
            <w:sz w:val="22"/>
          </w:rPr>
          <w:t>)</w:t>
        </w:r>
        <w:r w:rsidR="003E018C" w:rsidRPr="00BC3606">
          <w:rPr>
            <w:rFonts w:ascii="Times New Roman" w:hAnsi="Times New Roman" w:cs="Times New Roman"/>
            <w:sz w:val="22"/>
          </w:rPr>
          <w:t>.</w:t>
        </w:r>
        <w:r w:rsidR="003E018C">
          <w:rPr>
            <w:rFonts w:ascii="Times New Roman" w:hAnsi="Times New Roman" w:cs="Times New Roman" w:hint="eastAsia"/>
            <w:sz w:val="22"/>
          </w:rPr>
          <w:t xml:space="preserve"> </w:t>
        </w:r>
        <w:commentRangeStart w:id="113"/>
        <w:r w:rsidR="003E018C" w:rsidRPr="008155CF">
          <w:rPr>
            <w:rFonts w:ascii="Times New Roman" w:hAnsi="Times New Roman" w:cs="Times New Roman"/>
            <w:sz w:val="22"/>
          </w:rPr>
          <w:t>This trend appears to be mirrored worldwide (Anderson 2021).</w:t>
        </w:r>
        <w:commentRangeEnd w:id="113"/>
        <w:r w:rsidR="003E018C">
          <w:rPr>
            <w:rStyle w:val="a3"/>
          </w:rPr>
          <w:commentReference w:id="113"/>
        </w:r>
      </w:ins>
    </w:p>
    <w:p w14:paraId="2D2C7FCA" w14:textId="3DD2A0A4" w:rsidR="00DF6B84" w:rsidRPr="00BC3606" w:rsidDel="00C27A8E" w:rsidRDefault="00F052C9" w:rsidP="00511B7C">
      <w:pPr>
        <w:spacing w:line="360" w:lineRule="auto"/>
        <w:ind w:firstLine="840"/>
        <w:jc w:val="left"/>
        <w:rPr>
          <w:del w:id="114" w:author="池本 美都" w:date="2024-06-10T14:33:00Z" w16du:dateUtc="2024-06-10T05:33:00Z"/>
          <w:rFonts w:ascii="Times New Roman" w:hAnsi="Times New Roman" w:cs="Times New Roman"/>
          <w:sz w:val="22"/>
        </w:rPr>
      </w:pPr>
      <w:ins w:id="115" w:author="池本 美都" w:date="2024-06-10T17:02:00Z" w16du:dateUtc="2024-06-10T08:02:00Z">
        <w:r>
          <w:rPr>
            <w:rFonts w:ascii="Times New Roman" w:hAnsi="Times New Roman" w:cs="Times New Roman" w:hint="eastAsia"/>
            <w:sz w:val="22"/>
          </w:rPr>
          <w:t>Recent</w:t>
        </w:r>
      </w:ins>
      <w:ins w:id="116" w:author="池本 美都" w:date="2024-06-10T17:05:00Z" w16du:dateUtc="2024-06-10T08:05:00Z">
        <w:r>
          <w:rPr>
            <w:rFonts w:ascii="Times New Roman" w:hAnsi="Times New Roman" w:cs="Times New Roman" w:hint="eastAsia"/>
            <w:sz w:val="22"/>
          </w:rPr>
          <w:t xml:space="preserve">ly, </w:t>
        </w:r>
      </w:ins>
      <w:ins w:id="117" w:author="池本 美都" w:date="2024-06-10T17:02:00Z" w16du:dateUtc="2024-06-10T08:02:00Z">
        <w:r>
          <w:rPr>
            <w:rFonts w:ascii="Times New Roman" w:hAnsi="Times New Roman" w:cs="Times New Roman" w:hint="eastAsia"/>
            <w:sz w:val="22"/>
          </w:rPr>
          <w:t xml:space="preserve">many papers </w:t>
        </w:r>
      </w:ins>
      <w:ins w:id="118" w:author="池本 美都" w:date="2024-06-10T17:07:00Z" w16du:dateUtc="2024-06-10T08:07:00Z">
        <w:r>
          <w:rPr>
            <w:rFonts w:ascii="Times New Roman" w:hAnsi="Times New Roman" w:cs="Times New Roman" w:hint="eastAsia"/>
            <w:sz w:val="22"/>
          </w:rPr>
          <w:t xml:space="preserve">pointed out </w:t>
        </w:r>
      </w:ins>
      <w:ins w:id="119" w:author="池本 美都" w:date="2024-06-10T17:08:00Z" w16du:dateUtc="2024-06-10T08:08:00Z">
        <w:r>
          <w:rPr>
            <w:rFonts w:ascii="Times New Roman" w:hAnsi="Times New Roman" w:cs="Times New Roman" w:hint="eastAsia"/>
            <w:sz w:val="22"/>
          </w:rPr>
          <w:t xml:space="preserve">current problems in (community) ecology and </w:t>
        </w:r>
      </w:ins>
      <w:ins w:id="120" w:author="池本 美都" w:date="2024-06-10T17:05:00Z" w16du:dateUtc="2024-06-10T08:05:00Z">
        <w:r>
          <w:rPr>
            <w:rFonts w:ascii="Times New Roman" w:hAnsi="Times New Roman" w:cs="Times New Roman" w:hint="eastAsia"/>
            <w:sz w:val="22"/>
          </w:rPr>
          <w:t xml:space="preserve">suggests </w:t>
        </w:r>
      </w:ins>
      <w:ins w:id="121" w:author="池本 美都" w:date="2024-06-10T17:06:00Z" w16du:dateUtc="2024-06-10T08:06:00Z">
        <w:r>
          <w:rPr>
            <w:rFonts w:ascii="Times New Roman" w:hAnsi="Times New Roman" w:cs="Times New Roman" w:hint="eastAsia"/>
            <w:sz w:val="22"/>
          </w:rPr>
          <w:t xml:space="preserve">the </w:t>
        </w:r>
      </w:ins>
      <w:ins w:id="122" w:author="池本 美都" w:date="2024-06-10T17:28:00Z" w16du:dateUtc="2024-06-10T08:28:00Z">
        <w:r w:rsidR="00511B7C">
          <w:rPr>
            <w:rFonts w:ascii="Times New Roman" w:hAnsi="Times New Roman" w:cs="Times New Roman" w:hint="eastAsia"/>
            <w:sz w:val="22"/>
          </w:rPr>
          <w:t>more appropriate</w:t>
        </w:r>
      </w:ins>
      <w:ins w:id="123" w:author="池本 美都" w:date="2024-06-10T17:15:00Z" w16du:dateUtc="2024-06-10T08:15:00Z">
        <w:r w:rsidR="00610D14">
          <w:rPr>
            <w:rFonts w:ascii="Times New Roman" w:hAnsi="Times New Roman" w:cs="Times New Roman" w:hint="eastAsia"/>
            <w:sz w:val="22"/>
          </w:rPr>
          <w:t xml:space="preserve"> approaches </w:t>
        </w:r>
      </w:ins>
      <w:ins w:id="124" w:author="池本 美都" w:date="2024-06-10T17:29:00Z" w16du:dateUtc="2024-06-10T08:29:00Z">
        <w:r w:rsidR="00511B7C">
          <w:rPr>
            <w:rFonts w:ascii="Times New Roman" w:hAnsi="Times New Roman" w:cs="Times New Roman" w:hint="eastAsia"/>
            <w:sz w:val="22"/>
          </w:rPr>
          <w:t xml:space="preserve">for </w:t>
        </w:r>
        <w:r w:rsidR="00511B7C">
          <w:rPr>
            <w:rFonts w:ascii="Times New Roman" w:hAnsi="Times New Roman" w:cs="Times New Roman" w:hint="eastAsia"/>
            <w:sz w:val="22"/>
          </w:rPr>
          <w:t>(community) ecolog</w:t>
        </w:r>
        <w:r w:rsidR="00511B7C">
          <w:rPr>
            <w:rFonts w:ascii="Times New Roman" w:hAnsi="Times New Roman" w:cs="Times New Roman" w:hint="eastAsia"/>
            <w:sz w:val="22"/>
          </w:rPr>
          <w:t>ical research</w:t>
        </w:r>
        <w:r w:rsidR="00511B7C">
          <w:rPr>
            <w:rFonts w:ascii="Times New Roman" w:hAnsi="Times New Roman" w:cs="Times New Roman" w:hint="eastAsia"/>
            <w:sz w:val="22"/>
          </w:rPr>
          <w:t xml:space="preserve"> </w:t>
        </w:r>
      </w:ins>
      <w:ins w:id="125" w:author="池本 美都" w:date="2024-06-10T17:15:00Z" w16du:dateUtc="2024-06-10T08:15:00Z">
        <w:r w:rsidR="00610D14">
          <w:rPr>
            <w:rFonts w:ascii="Times New Roman" w:hAnsi="Times New Roman" w:cs="Times New Roman" w:hint="eastAsia"/>
            <w:sz w:val="22"/>
          </w:rPr>
          <w:t xml:space="preserve">to become more </w:t>
        </w:r>
      </w:ins>
      <w:ins w:id="126" w:author="池本 美都" w:date="2024-06-10T17:16:00Z" w16du:dateUtc="2024-06-10T08:16:00Z">
        <w:r w:rsidR="00610D14">
          <w:rPr>
            <w:rFonts w:ascii="Times New Roman" w:hAnsi="Times New Roman" w:cs="Times New Roman" w:hint="eastAsia"/>
            <w:sz w:val="22"/>
          </w:rPr>
          <w:t>practical and reliable as science</w:t>
        </w:r>
      </w:ins>
      <w:ins w:id="127" w:author="池本 美都" w:date="2024-06-10T17:13:00Z" w16du:dateUtc="2024-06-10T08:13:00Z">
        <w:r w:rsidR="00610D14">
          <w:rPr>
            <w:rFonts w:ascii="Times New Roman" w:hAnsi="Times New Roman" w:cs="Times New Roman" w:hint="eastAsia"/>
            <w:sz w:val="22"/>
          </w:rPr>
          <w:t xml:space="preserve"> </w:t>
        </w:r>
      </w:ins>
      <w:ins w:id="128" w:author="池本 美都" w:date="2024-06-10T17:10:00Z" w16du:dateUtc="2024-06-10T08:10:00Z">
        <w:r>
          <w:rPr>
            <w:rFonts w:ascii="Times New Roman" w:hAnsi="Times New Roman" w:cs="Times New Roman"/>
            <w:sz w:val="22"/>
          </w:rPr>
          <w:fldChar w:fldCharType="begin" w:fldLock="1"/>
        </w:r>
      </w:ins>
      <w:r w:rsidR="00434F85">
        <w:rPr>
          <w:rFonts w:ascii="Times New Roman" w:hAnsi="Times New Roman" w:cs="Times New Roman"/>
          <w:sz w:val="22"/>
        </w:rPr>
        <w:instrText>ADDIN CSL_CITATION {"citationItems":[{"id":"ITEM-1","itemData":{"DOI":"10.1016/j.tree.2021.09.007","ISSN":"01695347","PMID":"34756764","abstract":"Context dependence is widely invoked to explain disparate results in ecology. It arises when the magnitude or sign of a relationship varies due to the conditions under which it is observed. Such variation, especially when unexplained, can lead to spurious or seemingly contradictory conclusions, which can limit understanding and our ability to transfer findings across studies, space, and time. Using examples from biological invasions, we identify two types of context dependence resulting from four sources: mechanistic context dependence arises from interaction effects; and apparent context dependence can arise from the presence of confounding factors, problems of statistical inference, and methodological differences among studies. Addressing context dependence is a critical challenge in ecology, essential for increased understanding and prediction.","author":[{"dropping-particle":"","family":"Catford","given":"Jane A.","non-dropping-particle":"","parse-names":false,"suffix":""},{"dropping-particle":"","family":"Wilson","given":"John R.U.","non-dropping-particle":"","parse-names":false,"suffix":""},{"dropping-particle":"","family":"Pyšek","given":"Petr","non-dropping-particle":"","parse-names":false,"suffix":""},{"dropping-particle":"","family":"Hulme","given":"Philip E.","non-dropping-particle":"","parse-names":false,"suffix":""},{"dropping-particle":"","family":"Duncan","given":"Richard P.","non-dropping-particle":"","parse-names":false,"suffix":""}],"container-title":"Trends in Ecology and Evolution","id":"ITEM-1","issue":"2","issued":{"date-parts":[["2022"]]},"page":"158-170","title":"Addressing context dependence in ecology","type":"article-journal","volume":"37"},"uris":["http://www.mendeley.com/documents/?uuid=f0279543-ab50-4c80-ad25-c72a2940b7ff"]},{"id":"ITEM-2","itemData":{"DOI":"10.1038/s41559-022-01891-z","ISSN":"2397334X","PMID":"36329352","abstract":"Synthesis of primary ecological data is often assumed to achieve a notion of ‘generality’, through the quantification of overall effect sizes and consistency among studies, and has become a dominant research approach in ecology. Unfortunately, ecologists rarely define either the generality of their findings, their estimand (the target of estimation) or the population of interest. Given that generality is fundamental to science, and the urgent need for scientific understanding to curb global scale ecological breakdown, loose usage of the term ‘generality’ is problematic. In other disciplines, generality is defined as comprising both generalizability—extending an inference about an estimand from the sample to the population—and transferability—the validity of estimand predictions in a different sampling unit or population. We review current practice in ecological synthesis and demonstrate that, when researchers fail to define the assumptions underpinning generalizations and transfers of effect sizes, generality often misses its target. We provide guidance for communicating nuanced inferences and maximizing the impact of syntheses both within and beyond academia. We propose pathways to generality applicable to ecological syntheses, including the development of quantitative and qualitative criteria with which to license the transfer of estimands from both primary and synthetic studies.","author":[{"dropping-particle":"","family":"Spake","given":"Rebecca","non-dropping-particle":"","parse-names":false,"suffix":""},{"dropping-particle":"","family":"O’Dea","given":"Rose E.","non-dropping-particle":"","parse-names":false,"suffix":""},{"dropping-particle":"","family":"Nakagawa","given":"Shinichi","non-dropping-particle":"","parse-names":false,"suffix":""},{"dropping-particle":"","family":"Doncaster","given":"C. Patrick","non-dropping-particle":"","parse-names":false,"suffix":""},{"dropping-particle":"","family":"Ryo","given":"Masahiro","non-dropping-particle":"","parse-names":false,"suffix":""},{"dropping-particle":"","family":"Callaghan","given":"Corey T.","non-dropping-particle":"","parse-names":false,"suffix":""},{"dropping-particle":"","family":"Bullock","given":"James M.","non-dropping-particle":"","parse-names":false,"suffix":""}],"container-title":"Nature Ecology and Evolution","id":"ITEM-2","issue":"12","issued":{"date-parts":[["2022"]]},"page":"1818-1828","title":"Improving quantitative synthesis to achieve generality in ecology","type":"article-journal","volume":"6"},"uris":["http://www.mendeley.com/documents/?uuid=a05764e1-3906-4aca-aab6-d07af4642551"]},{"id":"ITEM-3","itemData":{"DOI":"10.1111/oik.07314","ISBN":"0000000271745","ISSN":"16000706","abstract":"Ecology has received many criticisms concerning its theoretical maturity, often on the grounds that it lacks laws and, therefore, a clear and unified theoretical background. We argue that the search for laws to understand ecological theory was prompted by the (perhaps inadvertent) adoption of an axiomatic perspective that traces back to syntactic and some semantic views of theory. We present examples showing how these views have a common logical structure, in which axioms can be interpreted as laws, even though there are semantic views that assume a more flexible perspective on theories. We then present, as an alternative, more pluralistic and process-based approaches that fall under the umbrella of pragmatic views of theories. Under this view, a theory is an ever-changing, context-dependent, collective construct, and thus does not necessarily fit into pre-defined logical structures such as those adopted by axiomatic views. We show that the diversity of models and structures found in ecological theories, as well as the way knowledge is produced within this field of science, makes ecology an exemplary candidate to be approached from a pragmatic perspective. Based on ecological succession theory as a case study, we illustrate how assuming a pragmatic view allows for new analyses that may foster our understanding of the theoretical structure and consequently further our understanding of ecological phenomena.","author":[{"dropping-particle":"","family":"Travassos-Britto","given":"Bruno","non-dropping-particle":"","parse-names":false,"suffix":""},{"dropping-particle":"","family":"Pardini","given":"Renata","non-dropping-particle":"","parse-names":false,"suffix":""},{"dropping-particle":"","family":"El-Hani","given":"Charbel N.","non-dropping-particle":"","parse-names":false,"suffix":""},{"dropping-particle":"","family":"Prado","given":"Paulo I.","non-dropping-particle":"","parse-names":false,"suffix":""}],"container-title":"Oikos","id":"ITEM-3","issue":"6","issued":{"date-parts":[["2021"]]},"page":"821-830","title":"Towards a pragmatic view of theories in ecology","type":"article-journal","volume":"130"},"uris":["http://www.mendeley.com/documents/?uuid=d89422b2-0760-42ac-aefe-0f2bec2dd4a0"]},{"id":"ITEM-4","itemData":{"DOI":"10.1002/1438-390X.12144","ISSN":"14383896","abstract":"Ecological communities are assembled through a series of multiple processes, including dispersal, abiotic and biotic filtering, and ecological drift. Although these assembly processes act in concert to structure local communities, their relative importance is considerably variable among study systems. While such contingency of community assembly has been widely appreciated, the empirical and theoretical evidence is scattered around in the literature, and few efforts have been made to synthesize it. In this mini-review, we summarize the accumulated evidence of the context-dependency of community assembly rules, to reach a rough generalization of the contingency. Specifically, we argue that spatial and temporal dimensions can serve as general axes that regulate the relative importance of assembly processes. To this end, we synthesize the current understanding of how the relative importance of multiple assembly processes changes with spatial scales and complexity, and with time in the long and short terms. This review concludes that spatial and temporal dimensions can be common currencies of community assembly rules that are shared across various systems.","author":[{"dropping-particle":"","family":"Shinohara","given":"Naoto","non-dropping-particle":"","parse-names":false,"suffix":""},{"dropping-particle":"","family":"Nakadai","given":"Ryosuke","non-dropping-particle":"","parse-names":false,"suffix":""},{"dropping-particle":"","family":"Suzuki","given":"Yuka","non-dropping-particle":"","parse-names":false,"suffix":""},{"dropping-particle":"","family":"Terui","given":"Akira","non-dropping-particle":"","parse-names":false,"suffix":""}],"container-title":"Population Ecology","id":"ITEM-4","issue":"1","issued":{"date-parts":[["2023"]]},"page":"5-16","title":"Spatiotemporal dimensions of community assembly","type":"article-journal","volume":"65"},"uris":["http://www.mendeley.com/documents/?uuid=8227e8cc-ed9b-4fef-a357-44ca1ccde496"]},{"id":"ITEM-5","itemData":{"DOI":"10.1002/ecs2.4342","ISSN":"21508925","abstract":"Synthesis research in ecology and environmental science improves understanding, advances theory, identifies research priorities, and supports management strategies by linking data, ideas, and tools. Accelerating environmental challenges increases the need to focus synthesis science on the most pressing questions. To leverage input from the broader research community, we convened a virtual workshop with participants from many countries and disciplines to examine how and where synthesis can address key questions and themes in ecology and environmental science in the coming decade. Seven priority research topics emerged: (1) diversity, equity, inclusion, and justice (DEIJ), (2) human and natural systems, (3) actionable and use-inspired science, (4) scale, (5) generality, (6) complexity and resilience, and (7) predictability. Additionally, two issues regarding the general practice of synthesis emerged: the need for increased participant diversity and inclusive research practices; and increased and improved data flow, access, and skill-building. These topics and practices provide a strategic vision for future synthesis in ecology and environmental science.","author":[{"dropping-particle":"","family":"Halpern","given":"Benjamin S.","non-dropping-particle":"","parse-names":false,"suffix":""},{"dropping-particle":"","family":"Boettiger","given":"Carl","non-dropping-particle":"","parse-names":false,"suffix":""},{"dropping-particle":"","family":"Dietze","given":"Michael C.","non-dropping-particle":"","parse-names":false,"suffix":""},{"dropping-particle":"","family":"Gephart","given":"Jessica A.","non-dropping-particle":"","parse-names":false,"suffix":""},{"dropping-particle":"","family":"Gonzalez","given":"Patrick","non-dropping-particle":"","parse-names":false,"suffix":""},{"dropping-particle":"","family":"Grimm","given":"Nancy B.","non-dropping-particle":"","parse-names":false,"suffix":""},{"dropping-particle":"","family":"Groffman","given":"Peter M.","non-dropping-particle":"","parse-names":false,"suffix":""},{"dropping-particle":"","family":"Gurevitch","given":"Jessica","non-dropping-particle":"","parse-names":false,"suffix":""},{"dropping-particle":"","family":"Hobbie","given":"Sarah E.","non-dropping-particle":"","parse-names":false,"suffix":""},{"dropping-particle":"","family":"Komatsu","given":"Kimberly J.","non-dropping-particle":"","parse-names":false,"suffix":""},{"dropping-particle":"","family":"Kroeker","given":"Kristy J.","non-dropping-particle":"","parse-names":false,"suffix":""},{"dropping-particle":"","family":"Lahr","given":"Heather J.","non-dropping-particle":"","parse-names":false,"suffix":""},{"dropping-particle":"","family":"Lodge","given":"David M.","non-dropping-particle":"","parse-names":false,"suffix":""},{"dropping-particle":"","family":"Lortie","given":"Christopher J.","non-dropping-particle":"","parse-names":false,"suffix":""},{"dropping-particle":"","family":"Lowndes","given":"Julie S.S.","non-dropping-particle":"","parse-names":false,"suffix":""},{"dropping-particle":"","family":"Micheli","given":"Fiorenza","non-dropping-particle":"","parse-names":false,"suffix":""},{"dropping-particle":"","family":"Possingham","given":"Hugh P.","non-dropping-particle":"","parse-names":false,"suffix":""},{"dropping-particle":"","family":"Ruckelshaus","given":"Mary H.","non-dropping-particle":"","parse-names":false,"suffix":""},{"dropping-particle":"","family":"Scarborough","given":"Courtney","non-dropping-particle":"","parse-names":false,"suffix":""},{"dropping-particle":"","family":"Wood","given":"Chelsea L.","non-dropping-particle":"","parse-names":false,"suffix":""},{"dropping-particle":"","family":"Wu","given":"Grace C.","non-dropping-particle":"","parse-names":false,"suffix":""},{"dropping-particle":"","family":"Aoyama","given":"Lina","non-dropping-particle":"","parse-names":false,"suffix":""},{"dropping-particle":"","family":"Arroyo","given":"Eva E.","non-dropping-particle":"","parse-names":false,"suffix":""},{"dropping-particle":"","family":"Bahlai","given":"Christie A.","non-dropping-particle":"","parse-names":false,"suffix":""},{"dropping-particle":"","family":"Beller","given":"Erin E.","non-dropping-particle":"","parse-names":false,"suffix":""},{"dropping-particle":"","family":"Blake","given":"Rachael E.","non-dropping-particle":"","parse-names":false,"suffix":""},{"dropping-particle":"","family":"Bork","given":"Karrigan S.","non-dropping-particle":"","parse-names":false,"suffix":""},{"dropping-particle":"","family":"Branch","given":"Trevor A.","non-dropping-particle":"","parse-names":false,"suffix":""},{"dropping-particle":"","family":"Brown","given":"Norah E.M.","non-dropping-particle":"","parse-names":false,"suffix":""},{"dropping-particle":"","family":"Brun","given":"Julien","non-dropping-particle":"","parse-names":false,"suffix":""},{"dropping-particle":"","family":"Bruna","given":"Emilio M.","non-dropping-particle":"","parse-names":false,"suffix":""},{"dropping-particle":"","family":"Buckley","given":"Lauren B.","non-dropping-particle":"","parse-names":false,"suffix":""},{"dropping-particle":"","family":"Burnett","given":"Jessica L.","non-dropping-particle":"","parse-names":false,"suffix":""},{"dropping-particle":"","family":"Castorani","given":"Max C.N.","non-dropping-particle":"","parse-names":false,"suffix":""},{"dropping-particle":"","family":"Cheng","given":"Samantha H.","non-dropping-particle":"","parse-names":false,"suffix":""},{"dropping-particle":"","family":"Cohen","given":"Sarah C.","non-dropping-particle":"","parse-names":false,"suffix":""},{"dropping-particle":"","family":"Couture","given":"Jessica L.","non-dropping-particle":"","parse-names":false,"suffix":""},{"dropping-particle":"","family":"Crowder","given":"Larry B.","non-dropping-particle":"","parse-names":false,"suffix":""},{"dropping-particle":"","family":"Dee","given":"Laura E.","non-dropping-particle":"","parse-names":false,"suffix":""},{"dropping-particle":"","family":"Dias","given":"Arildo S.","non-dropping-particle":"","parse-names":false,"suffix":""},{"dropping-particle":"","family":"Diaz-Maroto","given":"Ignacio J.","non-dropping-particle":"","parse-names":false,"suffix":""},{"dropping-particle":"","family":"Downs","given":"Martha R.","non-dropping-particle":"","parse-names":false,"suffix":""},{"dropping-particle":"","family":"Dudney","given":"Joan C.","non-dropping-particle":"","parse-names":false,"suffix":""},{"dropping-particle":"","family":"Ellis","given":"Erle C.","non-dropping-particle":"","parse-names":false,"suffix":""},{"dropping-particle":"","family":"Emery","given":"Kyle A.","non-dropping-particle":"","parse-names":false,"suffix":""},{"dropping-particle":"","family":"Eurich","given":"Jacob G.","non-dropping-particle":"","parse-names":false,"suffix":""},{"dropping-particle":"","family":"Ferriss","given":"Bridget E.","non-dropping-particle":"","parse-names":false,"suffix":""},{"dropping-particle":"","family":"Fredston","given":"Alexa","non-dropping-particle":"","parse-names":false,"suffix":""},{"dropping-particle":"","family":"Furukawa","given":"Hikaru","non-dropping-particle":"","parse-names":false,"suffix":""},{"dropping-particle":"","family":"Gagné","given":"Sara A.","non-dropping-particle":"","parse-names":false,"suffix":""},{"dropping-particle":"","family":"Garlick","given":"Sarah R.","non-dropping-particle":"","parse-names":false,"suffix":""},{"dropping-particle":"","family":"Garroway","given":"Colin J.","non-dropping-particle":"","parse-names":false,"suffix":""},{"dropping-particle":"","family":"Gaynor","given":"Kaitlyn M.","non-dropping-particle":"","parse-names":false,"suffix":""},{"dropping-particle":"","family":"González","given":"Angélica L.","non-dropping-particle":"","parse-names":false,"suffix":""},{"dropping-particle":"","family":"Grames","given":"Eliza M.","non-dropping-particle":"","parse-names":false,"suffix":""},{"dropping-particle":"","family":"Guy-Haim","given":"Tamar","non-dropping-particle":"","parse-names":false,"suffix":""},{"dropping-particle":"","family":"Hackett","given":"Ed","non-dropping-particle":"","parse-names":false,"suffix":""},{"dropping-particle":"","family":"Hallett","given":"Lauren M.","non-dropping-particle":"","parse-names":false,"suffix":""},{"dropping-particle":"","family":"Harms","given":"Tamara K.","non-dropping-particle":"","parse-names":false,"suffix":""},{"dropping-particle":"","family":"Haulsee","given":"Danielle E.","non-dropping-particle":"","parse-names":false,"suffix":""},{"dropping-particle":"","family":"Haynes","given":"Kyle J.","non-dropping-particle":"","parse-names":false,"suffix":""},{"dropping-particle":"","family":"Hazen","given":"Elliott L.","non-dropping-particle":"","parse-names":false,"suffix":""},{"dropping-particle":"","family":"Jarvis","given":"Rebecca M.","non-dropping-particle":"","parse-names":false,"suffix":""},{"dropping-particle":"","family":"Jones","given":"Kristal","non-dropping-particle":"","parse-names":false,"suffix":""},{"dropping-particle":"","family":"Kandlikar","given":"Gaurav S.","non-dropping-particle":"","parse-names":false,"suffix":""},{"dropping-particle":"","family":"Kincaid","given":"Dustin W.","non-dropping-particle":"","parse-names":false,"suffix":""},{"dropping-particle":"","family":"Knope","given":"Matthew L.","non-dropping-particle":"","parse-names":false,"suffix":""},{"dropping-particle":"","family":"Koirala","given":"Anil","non-dropping-particle":"","parse-names":false,"suffix":""},{"dropping-particle":"","family":"Kolasa","given":"Jurek","non-dropping-particle":"","parse-names":false,"suffix":""},{"dropping-particle":"","family":"Kominoski","given":"John S.","non-dropping-particle":"","parse-names":false,"suffix":""},{"dropping-particle":"","family":"Koricheva","given":"Julia","non-dropping-particle":"","parse-names":false,"suffix":""},{"dropping-particle":"","family":"Lancaster","given":"Lesley T.","non-dropping-particle":"","parse-names":false,"suffix":""},{"dropping-particle":"","family":"Lawlor","given":"Jake A.","non-dropping-particle":"","parse-names":false,"suffix":""},{"dropping-particle":"","family":"Lowman","given":"Heili E.","non-dropping-particle":"","parse-names":false,"suffix":""},{"dropping-particle":"","family":"Muller-Karger","given":"Frank E.","non-dropping-particle":"","parse-names":false,"suffix":""},{"dropping-particle":"","family":"Norman","given":"Kari E.A.","non-dropping-particle":"","parse-names":false,"suffix":""},{"dropping-particle":"","family":"Nourn","given":"Nan","non-dropping-particle":"","parse-names":false,"suffix":""},{"dropping-particle":"","family":"O'Hara","given":"Casey C.","non-dropping-particle":"","parse-names":false,"suffix":""},{"dropping-particle":"","family":"Ou","given":"Suzanne X.","non-dropping-particle":"","parse-names":false,"suffix":""},{"dropping-particle":"","family":"Padilla-Gamino","given":"Jacqueline L.","non-dropping-particle":"","parse-names":false,"suffix":""},{"dropping-particle":"","family":"Pappalardo","given":"Paula","non-dropping-particle":"","parse-names":false,"suffix":""},{"dropping-particle":"","family":"Peek","given":"Ryan A.","non-dropping-particle":"","parse-names":false,"suffix":""},{"dropping-particle":"","family":"Pelletier","given":"Dominique","non-dropping-particle":"","parse-names":false,"suffix":""},{"dropping-particle":"","family":"Plont","given":"Stephen","non-dropping-particle":"","parse-names":false,"suffix":""},{"dropping-particle":"","family":"Ponisio","given":"Lauren C.","non-dropping-particle":"","parse-names":false,"suffix":""},{"dropping-particle":"","family":"Portales-Reyes","given":"Cristina","non-dropping-particle":"","parse-names":false,"suffix":""},{"dropping-particle":"","family":"Provete","given":"Diogo B.","non-dropping-particle":"","parse-names":false,"suffix":""},{"dropping-particle":"","family":"Raes","given":"Eric J.","non-dropping-particle":"","parse-names":false,"suffix":""},{"dropping-particle":"","family":"Ramirez-Reyes","given":"Carlos","non-dropping-particle":"","parse-names":false,"suffix":""},{"dropping-particle":"","family":"Ramos","given":"Irene","non-dropping-particle":"","parse-names":false,"suffix":""},{"dropping-particle":"","family":"Record","given":"Sydne","non-dropping-particle":"","parse-names":false,"suffix":""},{"dropping-particle":"","family":"Richardson","given":"Anthony J.","non-dropping-particle":"","parse-names":false,"suffix":""},{"dropping-particle":"","family":"Salguero-Gómez","given":"Roberto","non-dropping-particle":"","parse-names":false,"suffix":""},{"dropping-particle":"V.","family":"Satterthwaite","given":"Erin","non-dropping-particle":"","parse-names":false,"suffix":""},{"dropping-particle":"","family":"Schmidt","given":"Chloé","non-dropping-particle":"","parse-names":false,"suffix":""},{"dropping-particle":"","family":"Schwartz","given":"Aaron J.","non-dropping-particle":"","parse-names":false,"suffix":""},{"dropping-particle":"","family":"See","given":"Craig R.","non-dropping-particle":"","parse-names":false,"suffix":""},{"dropping-particle":"","family":"Shea","given":"Brendan D.","non-dropping-particle":"","parse-names":false,"suffix":""},{"dropping-particle":"","family":"Smith","given":"Rachel S.","non-dropping-particle":"","parse-names":false,"suffix":""},{"dropping-particle":"","family":"Sokol","given":"Eric R.","non-dropping-particle":"","parse-names":false,"suffix":""},{"dropping-particle":"","family":"Solomon","given":"Christopher T.","non-dropping-particle":"","parse-names":false,"suffix":""},{"dropping-particle":"","family":"Spanbauer","given":"Trisha","non-dropping-particle":"","parse-names":false,"suffix":""},{"dropping-particle":"V.","family":"Stefanoudis","given":"Paris","non-dropping-particle":"","parse-names":false,"suffix":""},{"dropping-particle":"","family":"Sterner","given":"Beckett W.","non-dropping-particle":"","parse-names":false,"suffix":""},{"dropping-particle":"","family":"Sudbrack","given":"Vitor","non-dropping-particle":"","parse-names":false,"suffix":""},{"dropping-particle":"","family":"Tonkin","given":"Jonathan D.","non-dropping-particle":"","parse-names":false,"suffix":""},{"dropping-particle":"","family":"Townes","given":"Ashley R.","non-dropping-particle":"","parse-names":false,"suffix":""},{"dropping-particle":"","family":"Valle","given":"Mireia","non-dropping-particle":"","parse-names":false,"suffix":""},{"dropping-particle":"","family":"Walter","given":"Jonathan A.","non-dropping-particle":"","parse-names":false,"suffix":""},{"dropping-particle":"","family":"Wheeler","given":"Kathryn I.","non-dropping-particle":"","parse-names":false,"suffix":""},{"dropping-particle":"","family":"Wieder","given":"William R.","non-dropping-particle":"","parse-names":false,"suffix":""},{"dropping-particle":"","family":"Williams","given":"David R.","non-dropping-particle":"","parse-names":false,"suffix":""},{"dropping-particle":"","family":"Winter","given":"Marten","non-dropping-particle":"","parse-names":false,"suffix":""},{"dropping-particle":"","family":"Winterova","given":"Barbora","non-dropping-particle":"","parse-names":false,"suffix":""},{"dropping-particle":"","family":"Woodall","given":"Lucy C.","non-dropping-particle":"","parse-names":false,"suffix":""},{"dropping-particle":"","family":"Wymore","given":"Adam S.","non-dropping-particle":"","parse-names":false,"suffix":""},{"dropping-particle":"","family":"Youngflesh","given":"Casey","non-dropping-particle":"","parse-names":false,"suffix":""}],"container-title":"Ecosphere","id":"ITEM-5","issue":"1","issued":{"date-parts":[["2023"]]},"page":"1-13","title":"Priorities for synthesis research in ecology and environmental science","type":"article-journal","volume":"14"},"uris":["http://www.mendeley.com/documents/?uuid=70fef111-75c5-43cb-a0c3-3ae40c6affe0"]},{"id":"ITEM-6","itemData":{"DOI":"10.1073/pnas.2209196121","ISSN":"10916490","PMID":"38640256","abstract":"Increasing the speed of scientific progress is urgently needed to address the many challenges associated with the biosphere in the Anthropocene. Consequently, the critical question becomes: How can science most rapidly progress to address large, complex global problems? We suggest that the lag in the development of a more predictive science of the biosphere is not only because the biosphere is so much more complex, or because we do not have enough data, or are not doing enough experiments, but, in large part, because of unresolved tension between the three dominant scientific cultures that pervade the research community. We introduce and explain the concept of the three scientific cultures and present a novel analysis of their characteristics, supported by examples and a formal mathematical definition/representation of what this means and implies. The three cultures operate, to varying degrees, across all of science. However, within the biosciences, and in contrast to some of the other sciences, they remain relatively more separated, and their lack of integration has hindered their potential power and insight. Our solution to accelerating a broader, predictive science of the biosphere is to enhance integration of scientific cultures. The process of integration-Scientific Transculturalism-recognizes that the push for interdisciplinary research, in general, is just not enough. Unless these cultures of science are formally appreciated and their thinking iteratively integrated into scientific discovery and advancement, there will continue to be numerous significant challenges that will increasingly limit forecasting and prediction efforts.","author":[{"dropping-particle":"","family":"Enquist","given":"Brian J.","non-dropping-particle":"","parse-names":false,"suffix":""},{"dropping-particle":"","family":"Kempes","given":"Christopher P.","non-dropping-particle":"","parse-names":false,"suffix":""},{"dropping-particle":"","family":"West","given":"Geoffrey B.","non-dropping-particle":"","parse-names":false,"suffix":""}],"container-title":"Proceedings of the National Academy of Sciences of the United States of America","id":"ITEM-6","issue":"19","issued":{"date-parts":[["2024"]]},"page":"1-9","title":"Developing a predictive science of the biosphere requires the integration of scientific cultures","type":"article-journal","volume":"121"},"uris":["http://www.mendeley.com/documents/?uuid=851a9eb3-38ba-4db9-ab34-1476e11b248f"]}],"mendeley":{"formattedCitation":"(Catford et al. 2022; Enquist et al. 2024; Halpern et al. 2023; Shinohara et al. 2023; Spake et al. 2022; Travassos-Britto et al. 2021)","plainTextFormattedCitation":"(Catford et al. 2022; Enquist et al. 2024; Halpern et al. 2023; Shinohara et al. 2023; Spake et al. 2022; Travassos-Britto et al. 2021)","previouslyFormattedCitation":"(Catford et al. 2022; Enquist et al. 2024; Halpern et al. 2023; Shinohara et al. 2023; Spake et al. 2022; Travassos-Britto et al. 2021)"},"properties":{"noteIndex":0},"schema":"https://github.com/citation-style-language/schema/raw/master/csl-citation.json"}</w:instrText>
      </w:r>
      <w:r>
        <w:rPr>
          <w:rFonts w:ascii="Times New Roman" w:hAnsi="Times New Roman" w:cs="Times New Roman"/>
          <w:sz w:val="22"/>
        </w:rPr>
        <w:fldChar w:fldCharType="separate"/>
      </w:r>
      <w:r w:rsidR="00610D14" w:rsidRPr="00610D14">
        <w:rPr>
          <w:rFonts w:ascii="Times New Roman" w:hAnsi="Times New Roman" w:cs="Times New Roman"/>
          <w:noProof/>
          <w:sz w:val="22"/>
        </w:rPr>
        <w:t>(Catford et al. 2022; Enquist et al. 2024; Halpern et al. 2023; Shinohara et al. 2023; Spake et al. 2022; Travassos-Britto et al. 2021)</w:t>
      </w:r>
      <w:ins w:id="129" w:author="池本 美都" w:date="2024-06-10T17:10:00Z" w16du:dateUtc="2024-06-10T08:10:00Z">
        <w:r>
          <w:rPr>
            <w:rFonts w:ascii="Times New Roman" w:hAnsi="Times New Roman" w:cs="Times New Roman"/>
            <w:sz w:val="22"/>
          </w:rPr>
          <w:fldChar w:fldCharType="end"/>
        </w:r>
      </w:ins>
      <w:ins w:id="130" w:author="池本 美都" w:date="2024-06-10T17:07:00Z" w16du:dateUtc="2024-06-10T08:07:00Z">
        <w:r>
          <w:rPr>
            <w:rFonts w:ascii="Times New Roman" w:hAnsi="Times New Roman" w:cs="Times New Roman" w:hint="eastAsia"/>
            <w:sz w:val="22"/>
          </w:rPr>
          <w:t xml:space="preserve">. </w:t>
        </w:r>
      </w:ins>
      <w:ins w:id="131" w:author="池本 美都" w:date="2024-06-10T17:20:00Z" w16du:dateUtc="2024-06-10T08:20:00Z">
        <w:r w:rsidR="00610D14">
          <w:rPr>
            <w:rFonts w:ascii="Times New Roman" w:hAnsi="Times New Roman" w:cs="Times New Roman"/>
            <w:sz w:val="22"/>
          </w:rPr>
          <w:t>N</w:t>
        </w:r>
      </w:ins>
      <w:ins w:id="132" w:author="池本 美都" w:date="2024-06-10T17:23:00Z" w16du:dateUtc="2024-06-10T08:23:00Z">
        <w:r w:rsidR="00511B7C">
          <w:rPr>
            <w:rFonts w:ascii="Times New Roman" w:hAnsi="Times New Roman" w:cs="Times New Roman" w:hint="eastAsia"/>
            <w:sz w:val="22"/>
          </w:rPr>
          <w:t>eedless</w:t>
        </w:r>
      </w:ins>
      <w:ins w:id="133" w:author="池本 美都" w:date="2024-06-10T17:20:00Z" w16du:dateUtc="2024-06-10T08:20:00Z">
        <w:r w:rsidR="00610D14">
          <w:rPr>
            <w:rFonts w:ascii="Times New Roman" w:hAnsi="Times New Roman" w:cs="Times New Roman" w:hint="eastAsia"/>
            <w:sz w:val="22"/>
          </w:rPr>
          <w:t xml:space="preserve"> to </w:t>
        </w:r>
      </w:ins>
      <w:ins w:id="134" w:author="池本 美都" w:date="2024-06-10T17:27:00Z" w16du:dateUtc="2024-06-10T08:27:00Z">
        <w:r w:rsidR="00511B7C">
          <w:rPr>
            <w:rFonts w:ascii="Times New Roman" w:hAnsi="Times New Roman" w:cs="Times New Roman"/>
            <w:sz w:val="22"/>
          </w:rPr>
          <w:t>say,</w:t>
        </w:r>
      </w:ins>
      <w:ins w:id="135" w:author="池本 美都" w:date="2024-06-10T17:20:00Z" w16du:dateUtc="2024-06-10T08:20:00Z">
        <w:r w:rsidR="00610D14">
          <w:rPr>
            <w:rFonts w:ascii="Times New Roman" w:hAnsi="Times New Roman" w:cs="Times New Roman" w:hint="eastAsia"/>
            <w:sz w:val="22"/>
          </w:rPr>
          <w:t xml:space="preserve"> such </w:t>
        </w:r>
      </w:ins>
      <w:ins w:id="136" w:author="池本 美都" w:date="2024-06-10T17:21:00Z" w16du:dateUtc="2024-06-10T08:21:00Z">
        <w:r w:rsidR="00511B7C">
          <w:rPr>
            <w:rFonts w:ascii="Times New Roman" w:hAnsi="Times New Roman" w:cs="Times New Roman" w:hint="eastAsia"/>
            <w:sz w:val="22"/>
          </w:rPr>
          <w:t xml:space="preserve">agendas will develop whole ecological </w:t>
        </w:r>
      </w:ins>
      <w:ins w:id="137" w:author="池本 美都" w:date="2024-06-10T17:22:00Z" w16du:dateUtc="2024-06-10T08:22:00Z">
        <w:r w:rsidR="00511B7C">
          <w:rPr>
            <w:rFonts w:ascii="Times New Roman" w:hAnsi="Times New Roman" w:cs="Times New Roman" w:hint="eastAsia"/>
            <w:sz w:val="22"/>
          </w:rPr>
          <w:t>research in the next step.</w:t>
        </w:r>
      </w:ins>
      <w:ins w:id="138" w:author="池本 美都" w:date="2024-06-10T17:21:00Z" w16du:dateUtc="2024-06-10T08:21:00Z">
        <w:r w:rsidR="00511B7C">
          <w:rPr>
            <w:rFonts w:ascii="Times New Roman" w:hAnsi="Times New Roman" w:cs="Times New Roman" w:hint="eastAsia"/>
            <w:sz w:val="22"/>
          </w:rPr>
          <w:t xml:space="preserve"> </w:t>
        </w:r>
      </w:ins>
      <w:ins w:id="139" w:author="池本 美都" w:date="2024-06-10T17:23:00Z" w16du:dateUtc="2024-06-10T08:23:00Z">
        <w:r w:rsidR="00511B7C">
          <w:rPr>
            <w:rFonts w:ascii="Times New Roman" w:hAnsi="Times New Roman" w:cs="Times New Roman" w:hint="eastAsia"/>
            <w:sz w:val="22"/>
          </w:rPr>
          <w:t>In contrast</w:t>
        </w:r>
      </w:ins>
      <w:ins w:id="140" w:author="池本 美都" w:date="2024-06-10T17:24:00Z" w16du:dateUtc="2024-06-10T08:24:00Z">
        <w:r w:rsidR="00511B7C">
          <w:rPr>
            <w:rFonts w:ascii="Times New Roman" w:hAnsi="Times New Roman" w:cs="Times New Roman" w:hint="eastAsia"/>
            <w:sz w:val="22"/>
          </w:rPr>
          <w:t>, here in this paper, we shall consider how we select an</w:t>
        </w:r>
      </w:ins>
      <w:ins w:id="141" w:author="池本 美都" w:date="2024-06-10T17:25:00Z" w16du:dateUtc="2024-06-10T08:25:00Z">
        <w:r w:rsidR="00511B7C">
          <w:rPr>
            <w:rFonts w:ascii="Times New Roman" w:hAnsi="Times New Roman" w:cs="Times New Roman" w:hint="eastAsia"/>
            <w:sz w:val="22"/>
          </w:rPr>
          <w:t xml:space="preserve">d </w:t>
        </w:r>
        <w:r w:rsidR="00511B7C">
          <w:rPr>
            <w:rFonts w:ascii="Times New Roman" w:hAnsi="Times New Roman" w:cs="Times New Roman"/>
            <w:sz w:val="22"/>
          </w:rPr>
          <w:t>decide</w:t>
        </w:r>
        <w:r w:rsidR="00511B7C">
          <w:rPr>
            <w:rFonts w:ascii="Times New Roman" w:hAnsi="Times New Roman" w:cs="Times New Roman" w:hint="eastAsia"/>
            <w:sz w:val="22"/>
          </w:rPr>
          <w:t xml:space="preserve"> </w:t>
        </w:r>
        <w:r w:rsidR="00511B7C">
          <w:rPr>
            <w:rFonts w:ascii="Times New Roman" w:hAnsi="Times New Roman" w:cs="Times New Roman"/>
            <w:sz w:val="22"/>
          </w:rPr>
          <w:t>research</w:t>
        </w:r>
        <w:r w:rsidR="00511B7C">
          <w:rPr>
            <w:rFonts w:ascii="Times New Roman" w:hAnsi="Times New Roman" w:cs="Times New Roman" w:hint="eastAsia"/>
            <w:sz w:val="22"/>
          </w:rPr>
          <w:t xml:space="preserve"> theme individual levels</w:t>
        </w:r>
      </w:ins>
      <w:ins w:id="142" w:author="池本 美都" w:date="2024-06-10T17:26:00Z" w16du:dateUtc="2024-06-10T08:26:00Z">
        <w:r w:rsidR="00511B7C">
          <w:rPr>
            <w:rFonts w:ascii="Times New Roman" w:hAnsi="Times New Roman" w:cs="Times New Roman" w:hint="eastAsia"/>
            <w:sz w:val="22"/>
          </w:rPr>
          <w:t xml:space="preserve">, in the perspective </w:t>
        </w:r>
        <w:r w:rsidR="00511B7C">
          <w:rPr>
            <w:rFonts w:ascii="Times New Roman" w:hAnsi="Times New Roman" w:cs="Times New Roman" w:hint="eastAsia"/>
            <w:sz w:val="22"/>
          </w:rPr>
          <w:lastRenderedPageBreak/>
          <w:t>of interest, metho</w:t>
        </w:r>
      </w:ins>
      <w:ins w:id="143" w:author="池本 美都" w:date="2024-06-10T17:27:00Z" w16du:dateUtc="2024-06-10T08:27:00Z">
        <w:r w:rsidR="00511B7C">
          <w:rPr>
            <w:rFonts w:ascii="Times New Roman" w:hAnsi="Times New Roman" w:cs="Times New Roman" w:hint="eastAsia"/>
            <w:sz w:val="22"/>
          </w:rPr>
          <w:t>ds, and importance</w:t>
        </w:r>
      </w:ins>
      <w:ins w:id="144" w:author="池本 美都" w:date="2024-06-10T17:25:00Z" w16du:dateUtc="2024-06-10T08:25:00Z">
        <w:r w:rsidR="00511B7C">
          <w:rPr>
            <w:rFonts w:ascii="Times New Roman" w:hAnsi="Times New Roman" w:cs="Times New Roman" w:hint="eastAsia"/>
            <w:sz w:val="22"/>
          </w:rPr>
          <w:t xml:space="preserve">. </w:t>
        </w:r>
      </w:ins>
      <w:del w:id="145" w:author="池本 美都" w:date="2024-06-10T15:24:00Z" w16du:dateUtc="2024-06-10T06:24:00Z">
        <w:r w:rsidR="00DF6B84" w:rsidRPr="00BC3606" w:rsidDel="009F420A">
          <w:rPr>
            <w:rFonts w:ascii="Times New Roman" w:hAnsi="Times New Roman" w:cs="Times New Roman"/>
            <w:sz w:val="22"/>
          </w:rPr>
          <w:delText xml:space="preserve">Simberloff (2004) argues that </w:delText>
        </w:r>
      </w:del>
      <w:del w:id="146" w:author="池本 美都" w:date="2024-06-10T14:08:00Z" w16du:dateUtc="2024-06-10T05:08:00Z">
        <w:r w:rsidR="00DF6B84" w:rsidRPr="00BC3606">
          <w:rPr>
            <w:rFonts w:ascii="Times New Roman" w:hAnsi="Times New Roman" w:cs="Times New Roman"/>
            <w:sz w:val="22"/>
          </w:rPr>
          <w:delText>general ecological</w:delText>
        </w:r>
      </w:del>
      <w:del w:id="147" w:author="池本 美都" w:date="2024-06-10T15:24:00Z" w16du:dateUtc="2024-06-10T06:24:00Z">
        <w:r w:rsidR="00DF6B84" w:rsidRPr="00BC3606" w:rsidDel="009F420A">
          <w:rPr>
            <w:rFonts w:ascii="Times New Roman" w:hAnsi="Times New Roman" w:cs="Times New Roman"/>
            <w:sz w:val="22"/>
          </w:rPr>
          <w:delText xml:space="preserve"> laws </w:delText>
        </w:r>
      </w:del>
      <w:del w:id="148" w:author="池本 美都" w:date="2024-06-10T14:08:00Z" w16du:dateUtc="2024-06-10T05:08:00Z">
        <w:r w:rsidR="00DF6B84" w:rsidRPr="00BC3606">
          <w:rPr>
            <w:rFonts w:ascii="Times New Roman" w:hAnsi="Times New Roman" w:cs="Times New Roman"/>
            <w:sz w:val="22"/>
          </w:rPr>
          <w:delText>may not always</w:delText>
        </w:r>
      </w:del>
      <w:del w:id="149" w:author="池本 美都" w:date="2024-06-10T15:24:00Z" w16du:dateUtc="2024-06-10T06:24:00Z">
        <w:r w:rsidR="00DF6B84" w:rsidRPr="00BC3606" w:rsidDel="009F420A">
          <w:rPr>
            <w:rFonts w:ascii="Times New Roman" w:hAnsi="Times New Roman" w:cs="Times New Roman"/>
            <w:sz w:val="22"/>
          </w:rPr>
          <w:delText xml:space="preserve"> </w:delText>
        </w:r>
        <w:r w:rsidR="00EE7273" w:rsidDel="009F420A">
          <w:rPr>
            <w:rFonts w:ascii="Times New Roman" w:hAnsi="Times New Roman" w:cs="Times New Roman" w:hint="eastAsia"/>
            <w:sz w:val="22"/>
          </w:rPr>
          <w:delText xml:space="preserve">be </w:delText>
        </w:r>
        <w:r w:rsidR="00DF6B84" w:rsidRPr="00BC3606" w:rsidDel="009F420A">
          <w:rPr>
            <w:rFonts w:ascii="Times New Roman" w:hAnsi="Times New Roman" w:cs="Times New Roman"/>
            <w:sz w:val="22"/>
          </w:rPr>
          <w:delText xml:space="preserve">applicable in specific management contexts, emphasizing the ongoing significance of advancing ecology at multiple scales, including traditional community ecology. </w:delText>
        </w:r>
        <w:r w:rsidR="002300EB" w:rsidDel="009F420A">
          <w:rPr>
            <w:rFonts w:ascii="Times New Roman" w:hAnsi="Times New Roman" w:cs="Times New Roman"/>
            <w:sz w:val="22"/>
          </w:rPr>
          <w:delText>C</w:delText>
        </w:r>
        <w:r w:rsidR="002300EB" w:rsidDel="009F420A">
          <w:rPr>
            <w:rFonts w:ascii="Times New Roman" w:hAnsi="Times New Roman" w:cs="Times New Roman" w:hint="eastAsia"/>
            <w:sz w:val="22"/>
          </w:rPr>
          <w:delText xml:space="preserve">omparing this </w:delText>
        </w:r>
        <w:r w:rsidR="00CC35A4" w:rsidDel="009F420A">
          <w:rPr>
            <w:rFonts w:ascii="Times New Roman" w:hAnsi="Times New Roman" w:cs="Times New Roman" w:hint="eastAsia"/>
            <w:sz w:val="22"/>
          </w:rPr>
          <w:delText>fruitless</w:delText>
        </w:r>
        <w:r w:rsidR="002300EB" w:rsidDel="009F420A">
          <w:rPr>
            <w:rFonts w:ascii="Times New Roman" w:hAnsi="Times New Roman" w:cs="Times New Roman" w:hint="eastAsia"/>
            <w:sz w:val="22"/>
          </w:rPr>
          <w:delText xml:space="preserve"> dispute to</w:delText>
        </w:r>
        <w:r w:rsidR="005F7EC0" w:rsidDel="009F420A">
          <w:rPr>
            <w:rFonts w:ascii="Times New Roman" w:hAnsi="Times New Roman" w:cs="Times New Roman" w:hint="eastAsia"/>
            <w:sz w:val="22"/>
          </w:rPr>
          <w:delText xml:space="preserve"> </w:delText>
        </w:r>
        <w:r w:rsidR="00DF6B84" w:rsidRPr="00BC3606" w:rsidDel="009F420A">
          <w:rPr>
            <w:rFonts w:ascii="Times New Roman" w:hAnsi="Times New Roman" w:cs="Times New Roman"/>
            <w:sz w:val="22"/>
          </w:rPr>
          <w:delText xml:space="preserve">cookie baking, one perspective advocates for comparing finished cookies to discern patterns, while the other emphasizes focusing solely on the baking process itself. Despite the undeniable </w:delText>
        </w:r>
        <w:r w:rsidR="00DF6B84" w:rsidRPr="00BC3606" w:rsidDel="009F420A">
          <w:rPr>
            <w:rFonts w:ascii="Times New Roman" w:hAnsi="Times New Roman" w:cs="Times New Roman" w:hint="eastAsia"/>
            <w:sz w:val="22"/>
          </w:rPr>
          <w:delText>importan</w:delText>
        </w:r>
        <w:r w:rsidR="00DF6B84" w:rsidRPr="00BC3606" w:rsidDel="009F420A">
          <w:rPr>
            <w:rFonts w:ascii="Times New Roman" w:hAnsi="Times New Roman" w:cs="Times New Roman"/>
            <w:sz w:val="22"/>
          </w:rPr>
          <w:delText xml:space="preserve">ce of both perspectives in </w:delText>
        </w:r>
        <w:r w:rsidR="00786CC3" w:rsidDel="009F420A">
          <w:rPr>
            <w:rFonts w:ascii="Times New Roman" w:hAnsi="Times New Roman" w:cs="Times New Roman"/>
            <w:sz w:val="22"/>
          </w:rPr>
          <w:delText>making</w:delText>
        </w:r>
        <w:r w:rsidR="00786CC3" w:rsidDel="009F420A">
          <w:rPr>
            <w:rFonts w:ascii="Times New Roman" w:hAnsi="Times New Roman" w:cs="Times New Roman" w:hint="eastAsia"/>
            <w:sz w:val="22"/>
          </w:rPr>
          <w:delText xml:space="preserve"> delicious cookies</w:delText>
        </w:r>
        <w:r w:rsidR="00DF6B84" w:rsidRPr="00BC3606" w:rsidDel="009F420A">
          <w:rPr>
            <w:rFonts w:ascii="Times New Roman" w:hAnsi="Times New Roman" w:cs="Times New Roman"/>
            <w:sz w:val="22"/>
          </w:rPr>
          <w:delText xml:space="preserve">, they seem to engage in a state of mutual denial, each asserting the superiority of its </w:delText>
        </w:r>
        <w:r w:rsidR="00DF6B84" w:rsidRPr="00BC3606" w:rsidDel="009F420A">
          <w:rPr>
            <w:rFonts w:ascii="Times New Roman" w:hAnsi="Times New Roman" w:cs="Times New Roman"/>
            <w:sz w:val="22"/>
          </w:rPr>
          <w:lastRenderedPageBreak/>
          <w:delText xml:space="preserve">approach over the other. </w:delText>
        </w:r>
      </w:del>
      <w:commentRangeEnd w:id="87"/>
      <w:del w:id="150" w:author="池本 美都" w:date="2024-06-10T17:25:00Z" w16du:dateUtc="2024-06-10T08:25:00Z">
        <w:r w:rsidR="009F420A" w:rsidDel="00511B7C">
          <w:rPr>
            <w:rStyle w:val="a3"/>
          </w:rPr>
          <w:commentReference w:id="87"/>
        </w:r>
      </w:del>
      <w:moveFromRangeStart w:id="151" w:author="池本 美都" w:date="2024-06-10T15:41:00Z" w:name="move168926509"/>
      <w:moveFrom w:id="152" w:author="池本 美都" w:date="2024-06-10T15:41:00Z" w16du:dateUtc="2024-06-10T06:41:00Z">
        <w:del w:id="153" w:author="池本 美都" w:date="2024-06-10T17:25:00Z" w16du:dateUtc="2024-06-10T08:25:00Z">
          <w:r w:rsidR="00DF6B84" w:rsidRPr="00BC3606" w:rsidDel="00511B7C">
            <w:rPr>
              <w:rFonts w:ascii="Times New Roman" w:hAnsi="Times New Roman" w:cs="Times New Roman"/>
              <w:sz w:val="22"/>
            </w:rPr>
            <w:delText xml:space="preserve">Consequently, these two approaches </w:delText>
          </w:r>
          <w:r w:rsidR="006878C8" w:rsidRPr="005C261E" w:rsidDel="00511B7C">
            <w:rPr>
              <w:rFonts w:ascii="Times New Roman" w:hAnsi="Times New Roman" w:cs="Times New Roman"/>
              <w:noProof/>
              <w:sz w:val="22"/>
            </w:rPr>
            <w:drawing>
              <wp:anchor distT="0" distB="0" distL="114300" distR="114300" simplePos="0" relativeHeight="251669504" behindDoc="0" locked="0" layoutInCell="1" allowOverlap="1" wp14:anchorId="10616EE7" wp14:editId="5D683A18">
                <wp:simplePos x="0" y="0"/>
                <wp:positionH relativeFrom="margin">
                  <wp:posOffset>38100</wp:posOffset>
                </wp:positionH>
                <wp:positionV relativeFrom="margin">
                  <wp:posOffset>1845945</wp:posOffset>
                </wp:positionV>
                <wp:extent cx="5400040" cy="6412230"/>
                <wp:effectExtent l="0" t="0" r="0" b="762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400040" cy="6412230"/>
                        </a:xfrm>
                        <a:prstGeom prst="rect">
                          <a:avLst/>
                        </a:prstGeom>
                        <a:ln/>
                      </pic:spPr>
                    </pic:pic>
                  </a:graphicData>
                </a:graphic>
              </wp:anchor>
            </w:drawing>
          </w:r>
          <w:r w:rsidR="00DF6B84" w:rsidRPr="00BC3606" w:rsidDel="00511B7C">
            <w:rPr>
              <w:rFonts w:ascii="Times New Roman" w:hAnsi="Times New Roman" w:cs="Times New Roman"/>
              <w:sz w:val="22"/>
            </w:rPr>
            <w:delText>appear to exist independently, evolving separately within the field (Box 1: History of Community Ecology in Ocean Ecosystems).</w:delText>
          </w:r>
        </w:del>
      </w:moveFrom>
      <w:moveFromRangeEnd w:id="151"/>
      <w:del w:id="154" w:author="池本 美都" w:date="2024-06-10T16:31:00Z" w16du:dateUtc="2024-06-10T07:31:00Z">
        <w:r w:rsidR="00DF6B84" w:rsidRPr="00BC3606" w:rsidDel="006F0BED">
          <w:rPr>
            <w:rFonts w:ascii="Times New Roman" w:hAnsi="Times New Roman" w:cs="Times New Roman" w:hint="eastAsia"/>
            <w:sz w:val="22"/>
          </w:rPr>
          <w:delText xml:space="preserve"> </w:delText>
        </w:r>
      </w:del>
      <w:commentRangeStart w:id="155"/>
      <w:del w:id="156" w:author="池本 美都" w:date="2024-06-10T14:29:00Z" w16du:dateUtc="2024-06-10T05:29:00Z">
        <w:r w:rsidR="003604E4" w:rsidRPr="00BC3606" w:rsidDel="00C27A8E">
          <w:rPr>
            <w:rFonts w:ascii="Times New Roman" w:hAnsi="Times New Roman" w:cs="Times New Roman"/>
            <w:sz w:val="22"/>
          </w:rPr>
          <w:delText xml:space="preserve"> </w:delText>
        </w:r>
        <w:r w:rsidR="00DF6B84" w:rsidRPr="00BC3606" w:rsidDel="00C27A8E">
          <w:rPr>
            <w:rFonts w:ascii="Times New Roman" w:hAnsi="Times New Roman" w:cs="Times New Roman"/>
            <w:sz w:val="22"/>
          </w:rPr>
          <w:delText>In Japan, studies related to community ecology have oscillated between these two approaches, with pattern-oriented methodologies gaining prominence in recent years</w:delText>
        </w:r>
        <w:r w:rsidR="00DF6B84" w:rsidRPr="00BC3606" w:rsidDel="00C27A8E">
          <w:rPr>
            <w:rFonts w:ascii="Times New Roman" w:hAnsi="Times New Roman" w:cs="Times New Roman" w:hint="eastAsia"/>
            <w:sz w:val="22"/>
          </w:rPr>
          <w:delText xml:space="preserve"> (</w:delText>
        </w:r>
        <w:r w:rsidR="00024C3B" w:rsidDel="00C27A8E">
          <w:rPr>
            <w:rFonts w:ascii="Times New Roman" w:hAnsi="Times New Roman" w:cs="Times New Roman"/>
            <w:sz w:val="22"/>
          </w:rPr>
          <w:delText>Figure 1</w:delText>
        </w:r>
        <w:r w:rsidR="00DF6B84" w:rsidRPr="00BC3606" w:rsidDel="00C27A8E">
          <w:rPr>
            <w:rFonts w:ascii="Times New Roman" w:hAnsi="Times New Roman" w:cs="Times New Roman" w:hint="eastAsia"/>
            <w:sz w:val="22"/>
          </w:rPr>
          <w:delText>)</w:delText>
        </w:r>
        <w:r w:rsidR="00DF6B84" w:rsidRPr="00BC3606" w:rsidDel="00C27A8E">
          <w:rPr>
            <w:rFonts w:ascii="Times New Roman" w:hAnsi="Times New Roman" w:cs="Times New Roman"/>
            <w:sz w:val="22"/>
          </w:rPr>
          <w:delText>.</w:delText>
        </w:r>
        <w:r w:rsidR="007D767E" w:rsidDel="00C27A8E">
          <w:rPr>
            <w:rFonts w:ascii="Times New Roman" w:hAnsi="Times New Roman" w:cs="Times New Roman" w:hint="eastAsia"/>
            <w:sz w:val="22"/>
          </w:rPr>
          <w:delText xml:space="preserve"> </w:delText>
        </w:r>
        <w:commentRangeStart w:id="157"/>
        <w:r w:rsidR="008155CF" w:rsidRPr="008155CF" w:rsidDel="00C27A8E">
          <w:rPr>
            <w:rFonts w:ascii="Times New Roman" w:hAnsi="Times New Roman" w:cs="Times New Roman"/>
            <w:sz w:val="22"/>
          </w:rPr>
          <w:delText>This trend appears to be mirrored worldwide (Anderson 2021).</w:delText>
        </w:r>
        <w:commentRangeEnd w:id="157"/>
        <w:r w:rsidR="008155CF" w:rsidDel="00C27A8E">
          <w:rPr>
            <w:rStyle w:val="a3"/>
          </w:rPr>
          <w:commentReference w:id="157"/>
        </w:r>
      </w:del>
      <w:commentRangeEnd w:id="155"/>
      <w:del w:id="158" w:author="池本 美都" w:date="2024-06-10T15:26:00Z" w16du:dateUtc="2024-06-10T06:26:00Z">
        <w:r w:rsidR="00C27A8E" w:rsidDel="009F420A">
          <w:rPr>
            <w:rStyle w:val="a3"/>
          </w:rPr>
          <w:commentReference w:id="155"/>
        </w:r>
      </w:del>
    </w:p>
    <w:p w14:paraId="1F2F2A66" w14:textId="2BF9675D" w:rsidR="00DF6B84" w:rsidRPr="00BC3606" w:rsidDel="009F420A" w:rsidRDefault="00DF6B84" w:rsidP="009F420A">
      <w:pPr>
        <w:spacing w:line="360" w:lineRule="auto"/>
        <w:ind w:firstLine="840"/>
        <w:jc w:val="left"/>
        <w:rPr>
          <w:del w:id="159" w:author="池本 美都" w:date="2024-06-10T15:28:00Z" w16du:dateUtc="2024-06-10T06:28:00Z"/>
          <w:rFonts w:ascii="Times New Roman" w:hAnsi="Times New Roman" w:cs="Times New Roman"/>
          <w:sz w:val="22"/>
        </w:rPr>
        <w:pPrChange w:id="160" w:author="池本 美都" w:date="2024-06-10T15:29:00Z" w16du:dateUtc="2024-06-10T06:29:00Z">
          <w:pPr>
            <w:spacing w:line="360" w:lineRule="auto"/>
            <w:jc w:val="left"/>
          </w:pPr>
        </w:pPrChange>
      </w:pPr>
      <w:bookmarkStart w:id="161" w:name="_Hlk168392803"/>
      <w:del w:id="162" w:author="池本 美都" w:date="2024-06-10T15:26:00Z" w16du:dateUtc="2024-06-10T06:26:00Z">
        <w:r w:rsidRPr="00BC3606" w:rsidDel="009F420A">
          <w:rPr>
            <w:rFonts w:ascii="Times New Roman" w:hAnsi="Times New Roman" w:cs="Times New Roman"/>
            <w:sz w:val="22"/>
          </w:rPr>
          <w:lastRenderedPageBreak/>
          <w:delText>Vellend (2016) proposed using population genetics theory as a mean to alleviate this conflict structure. He divides processes into a hierarchy of lower-order and higher-order processes</w:delText>
        </w:r>
        <w:bookmarkEnd w:id="161"/>
        <w:r w:rsidRPr="00BC3606" w:rsidDel="009F420A">
          <w:rPr>
            <w:rFonts w:ascii="Times New Roman" w:hAnsi="Times New Roman" w:cs="Times New Roman"/>
            <w:sz w:val="22"/>
          </w:rPr>
          <w:delText xml:space="preserve">, arguing that clarifying higher-order processes improves the connection to patterns. </w:delText>
        </w:r>
      </w:del>
      <w:del w:id="163" w:author="池本 美都" w:date="2024-06-10T14:08:00Z" w16du:dateUtc="2024-06-10T05:08:00Z">
        <w:r w:rsidRPr="00BC3606">
          <w:rPr>
            <w:rFonts w:ascii="Times New Roman" w:hAnsi="Times New Roman" w:cs="Times New Roman"/>
            <w:sz w:val="22"/>
          </w:rPr>
          <w:delText>However, no matter how many times we consider it,</w:delText>
        </w:r>
      </w:del>
      <w:del w:id="164" w:author="池本 美都" w:date="2024-06-10T14:56:00Z" w16du:dateUtc="2024-06-10T05:56:00Z">
        <w:r w:rsidR="00C52B5F" w:rsidRPr="005C261E" w:rsidDel="008E7953">
          <w:rPr>
            <w:rFonts w:ascii="Times New Roman" w:hAnsi="Times New Roman"/>
            <w:sz w:val="22"/>
            <w:highlight w:val="yellow"/>
            <w:rPrChange w:id="165" w:author="池本 美都" w:date="2024-06-10T14:08:00Z" w16du:dateUtc="2024-06-10T05:08:00Z">
              <w:rPr>
                <w:rFonts w:ascii="Times New Roman" w:hAnsi="Times New Roman"/>
                <w:sz w:val="22"/>
              </w:rPr>
            </w:rPrChange>
          </w:rPr>
          <w:delText xml:space="preserve"> </w:delText>
        </w:r>
        <w:r w:rsidRPr="005C261E" w:rsidDel="008E7953">
          <w:rPr>
            <w:rFonts w:ascii="Times New Roman" w:hAnsi="Times New Roman"/>
            <w:sz w:val="22"/>
            <w:highlight w:val="yellow"/>
            <w:rPrChange w:id="166" w:author="池本 美都" w:date="2024-06-10T14:08:00Z" w16du:dateUtc="2024-06-10T05:08:00Z">
              <w:rPr>
                <w:rFonts w:ascii="Times New Roman" w:hAnsi="Times New Roman"/>
                <w:sz w:val="22"/>
              </w:rPr>
            </w:rPrChange>
          </w:rPr>
          <w:delText>understanding the way of life and strategies of individual organisms requires clarification of lower-order processes</w:delText>
        </w:r>
      </w:del>
      <w:del w:id="167" w:author="池本 美都" w:date="2024-06-10T14:08:00Z" w16du:dateUtc="2024-06-10T05:08:00Z">
        <w:r w:rsidRPr="00BC3606">
          <w:rPr>
            <w:rFonts w:ascii="Times New Roman" w:hAnsi="Times New Roman" w:cs="Times New Roman"/>
            <w:sz w:val="22"/>
          </w:rPr>
          <w:delText>, and it continues to fascinate us</w:delText>
        </w:r>
      </w:del>
      <w:del w:id="168" w:author="池本 美都" w:date="2024-06-10T15:28:00Z" w16du:dateUtc="2024-06-10T06:28:00Z">
        <w:r w:rsidRPr="005C261E" w:rsidDel="009F420A">
          <w:rPr>
            <w:rFonts w:ascii="Times New Roman" w:hAnsi="Times New Roman"/>
            <w:sz w:val="22"/>
            <w:highlight w:val="yellow"/>
            <w:rPrChange w:id="169" w:author="池本 美都" w:date="2024-06-10T14:08:00Z" w16du:dateUtc="2024-06-10T05:08:00Z">
              <w:rPr>
                <w:rFonts w:ascii="Times New Roman" w:hAnsi="Times New Roman"/>
                <w:sz w:val="22"/>
              </w:rPr>
            </w:rPrChange>
          </w:rPr>
          <w:delText>.</w:delText>
        </w:r>
      </w:del>
    </w:p>
    <w:p w14:paraId="6F7A3F80" w14:textId="27B988BC" w:rsidR="00DF6B84" w:rsidRPr="00BC3606" w:rsidRDefault="006B1A79" w:rsidP="009F420A">
      <w:pPr>
        <w:spacing w:line="360" w:lineRule="auto"/>
        <w:ind w:firstLine="840"/>
        <w:jc w:val="left"/>
        <w:rPr>
          <w:rFonts w:ascii="Times New Roman" w:hAnsi="Times New Roman" w:cs="Times New Roman"/>
          <w:sz w:val="22"/>
        </w:rPr>
        <w:pPrChange w:id="170" w:author="池本 美都" w:date="2024-06-10T15:29:00Z" w16du:dateUtc="2024-06-10T06:29:00Z">
          <w:pPr>
            <w:spacing w:line="360" w:lineRule="auto"/>
            <w:ind w:firstLine="840"/>
          </w:pPr>
        </w:pPrChange>
      </w:pPr>
      <w:del w:id="171" w:author="池本 美都" w:date="2024-06-10T14:08:00Z" w16du:dateUtc="2024-06-10T05:08:00Z">
        <w:r w:rsidRPr="00BC3606">
          <w:rPr>
            <w:rFonts w:ascii="Times New Roman" w:hAnsi="Times New Roman" w:cs="Times New Roman"/>
            <w:noProof/>
            <w:sz w:val="22"/>
          </w:rPr>
          <mc:AlternateContent>
            <mc:Choice Requires="wps">
              <w:drawing>
                <wp:anchor distT="0" distB="0" distL="114300" distR="114300" simplePos="0" relativeHeight="251666432" behindDoc="0" locked="0" layoutInCell="1" allowOverlap="1" wp14:anchorId="16591C48" wp14:editId="1C0B9096">
                  <wp:simplePos x="0" y="0"/>
                  <wp:positionH relativeFrom="column">
                    <wp:posOffset>3758565</wp:posOffset>
                  </wp:positionH>
                  <wp:positionV relativeFrom="paragraph">
                    <wp:posOffset>6302375</wp:posOffset>
                  </wp:positionV>
                  <wp:extent cx="1200150" cy="314325"/>
                  <wp:effectExtent l="0" t="0" r="0" b="9525"/>
                  <wp:wrapSquare wrapText="bothSides"/>
                  <wp:docPr id="1407446335" name="テキスト ボックス 2"/>
                  <wp:cNvGraphicFramePr/>
                  <a:graphic xmlns:a="http://schemas.openxmlformats.org/drawingml/2006/main">
                    <a:graphicData uri="http://schemas.microsoft.com/office/word/2010/wordprocessingShape">
                      <wps:wsp>
                        <wps:cNvSpPr txBox="1"/>
                        <wps:spPr>
                          <a:xfrm>
                            <a:off x="0" y="0"/>
                            <a:ext cx="1200150" cy="314325"/>
                          </a:xfrm>
                          <a:prstGeom prst="rect">
                            <a:avLst/>
                          </a:prstGeom>
                          <a:solidFill>
                            <a:schemeClr val="lt1"/>
                          </a:solidFill>
                          <a:ln w="6350">
                            <a:noFill/>
                          </a:ln>
                        </wps:spPr>
                        <wps:txbx>
                          <w:txbxContent>
                            <w:p w14:paraId="0B379BC3" w14:textId="77777777" w:rsidR="00DF6B84" w:rsidRDefault="00DF6B84" w:rsidP="00DF6B84">
                              <w:pPr>
                                <w:rPr>
                                  <w:del w:id="172" w:author="池本 美都" w:date="2024-06-10T14:08:00Z" w16du:dateUtc="2024-06-10T05:08:00Z"/>
                                </w:rPr>
                              </w:pPr>
                              <w:del w:id="173" w:author="池本 美都" w:date="2024-06-10T14:08:00Z" w16du:dateUtc="2024-06-10T05:08:00Z">
                                <w:r>
                                  <w:rPr>
                                    <w:rFonts w:hint="eastAsia"/>
                                  </w:rPr>
                                  <w:delText>Figure 2</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591C48" id="_x0000_t202" coordsize="21600,21600" o:spt="202" path="m,l,21600r21600,l21600,xe">
                  <v:stroke joinstyle="miter"/>
                  <v:path gradientshapeok="t" o:connecttype="rect"/>
                </v:shapetype>
                <v:shape id="テキスト ボックス 2" o:spid="_x0000_s1026" type="#_x0000_t202" style="position:absolute;left:0;text-align:left;margin-left:295.95pt;margin-top:496.25pt;width:94.5pt;height:2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" fillcolor="white [3201]" stroked="f" strokeweight=".5pt">
                  <v:textbox>
                    <w:txbxContent>
                      <w:p w14:paraId="0B379BC3" w14:textId="77777777" w:rsidR="00DF6B84" w:rsidRDefault="00DF6B84" w:rsidP="00DF6B84">
                        <w:pPr>
                          <w:rPr>
                            <w:del w:id="59" w:author="池本 美都" w:date="2024-06-10T14:08:00Z" w16du:dateUtc="2024-06-10T05:08:00Z"/>
                          </w:rPr>
                        </w:pPr>
                        <w:del w:id="60" w:author="池本 美都" w:date="2024-06-10T14:08:00Z" w16du:dateUtc="2024-06-10T05:08:00Z">
                          <w:r>
                            <w:rPr>
                              <w:rFonts w:hint="eastAsia"/>
                            </w:rPr>
                            <w:delText>Figure 2</w:delText>
                          </w:r>
                        </w:del>
                      </w:p>
                    </w:txbxContent>
                  </v:textbox>
                  <w10:wrap type="square"/>
                </v:shape>
              </w:pict>
            </mc:Fallback>
          </mc:AlternateContent>
        </w:r>
        <w:r w:rsidRPr="00BC3606">
          <w:rPr>
            <w:rFonts w:ascii="Times New Roman" w:hAnsi="Times New Roman" w:cs="Times New Roman"/>
            <w:noProof/>
            <w:sz w:val="22"/>
          </w:rPr>
          <w:drawing>
            <wp:anchor distT="0" distB="0" distL="114300" distR="114300" simplePos="0" relativeHeight="251665408" behindDoc="0" locked="0" layoutInCell="1" allowOverlap="1" wp14:anchorId="28ECDCE1" wp14:editId="21E26899">
              <wp:simplePos x="0" y="0"/>
              <wp:positionH relativeFrom="margin">
                <wp:align>left</wp:align>
              </wp:positionH>
              <wp:positionV relativeFrom="paragraph">
                <wp:posOffset>3387725</wp:posOffset>
              </wp:positionV>
              <wp:extent cx="3505200" cy="3331845"/>
              <wp:effectExtent l="0" t="0" r="0" b="0"/>
              <wp:wrapTopAndBottom/>
              <wp:docPr id="92287093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3331845"/>
                      </a:xfrm>
                      <a:prstGeom prst="rect">
                        <a:avLst/>
                      </a:prstGeom>
                      <a:noFill/>
                    </pic:spPr>
                  </pic:pic>
                </a:graphicData>
              </a:graphic>
              <wp14:sizeRelH relativeFrom="margin">
                <wp14:pctWidth>0</wp14:pctWidth>
              </wp14:sizeRelH>
              <wp14:sizeRelV relativeFrom="margin">
                <wp14:pctHeight>0</wp14:pctHeight>
              </wp14:sizeRelV>
            </wp:anchor>
          </w:drawing>
        </w:r>
        <w:r w:rsidRPr="006B1A79">
          <w:delText xml:space="preserve"> </w:delText>
        </w:r>
        <w:r w:rsidRPr="006B1A79">
          <w:rPr>
            <w:rFonts w:ascii="Times New Roman" w:hAnsi="Times New Roman" w:cs="Times New Roman"/>
            <w:noProof/>
            <w:sz w:val="22"/>
          </w:rPr>
          <w:delText>To</w:delText>
        </w:r>
      </w:del>
      <w:commentRangeStart w:id="174"/>
      <w:ins w:id="175" w:author="池本 美都" w:date="2024-06-10T14:08:00Z" w16du:dateUtc="2024-06-10T05:08:00Z">
        <w:r w:rsidR="003558CC">
          <w:rPr>
            <w:rFonts w:ascii="Times New Roman" w:hAnsi="Times New Roman" w:cs="Times New Roman" w:hint="eastAsia"/>
            <w:sz w:val="22"/>
          </w:rPr>
          <w:t>Going back to basics, w</w:t>
        </w:r>
        <w:r w:rsidR="009459F0">
          <w:rPr>
            <w:rFonts w:ascii="Times New Roman" w:hAnsi="Times New Roman" w:cs="Times New Roman" w:hint="eastAsia"/>
            <w:sz w:val="22"/>
          </w:rPr>
          <w:t>e should</w:t>
        </w:r>
      </w:ins>
      <w:r w:rsidR="009459F0">
        <w:rPr>
          <w:rFonts w:ascii="Times New Roman" w:hAnsi="Times New Roman" w:cs="Times New Roman" w:hint="eastAsia"/>
          <w:sz w:val="22"/>
        </w:rPr>
        <w:t xml:space="preserve"> </w:t>
      </w:r>
      <w:r w:rsidR="003558CC">
        <w:rPr>
          <w:rFonts w:ascii="Times New Roman" w:hAnsi="Times New Roman" w:cs="Times New Roman" w:hint="eastAsia"/>
          <w:sz w:val="22"/>
        </w:rPr>
        <w:t>begin with</w:t>
      </w:r>
      <w:del w:id="176" w:author="池本 美都" w:date="2024-06-10T14:08:00Z" w16du:dateUtc="2024-06-10T05:08:00Z">
        <w:r w:rsidRPr="006B1A79">
          <w:rPr>
            <w:rFonts w:ascii="Times New Roman" w:hAnsi="Times New Roman" w:cs="Times New Roman"/>
            <w:noProof/>
            <w:sz w:val="22"/>
          </w:rPr>
          <w:delText>, there is no clear consensus on</w:delText>
        </w:r>
      </w:del>
      <w:ins w:id="177" w:author="池本 美都" w:date="2024-06-10T14:08:00Z" w16du:dateUtc="2024-06-10T05:08:00Z">
        <w:r w:rsidR="003558CC">
          <w:rPr>
            <w:rFonts w:ascii="Times New Roman" w:hAnsi="Times New Roman" w:cs="Times New Roman" w:hint="eastAsia"/>
            <w:sz w:val="22"/>
          </w:rPr>
          <w:t xml:space="preserve"> </w:t>
        </w:r>
        <w:r w:rsidR="009459F0">
          <w:rPr>
            <w:rFonts w:ascii="Times New Roman" w:hAnsi="Times New Roman" w:cs="Times New Roman" w:hint="eastAsia"/>
            <w:sz w:val="22"/>
          </w:rPr>
          <w:t>recogniz</w:t>
        </w:r>
        <w:r w:rsidR="003558CC">
          <w:rPr>
            <w:rFonts w:ascii="Times New Roman" w:hAnsi="Times New Roman" w:cs="Times New Roman" w:hint="eastAsia"/>
            <w:sz w:val="22"/>
          </w:rPr>
          <w:t>ing</w:t>
        </w:r>
        <w:r w:rsidR="009459F0">
          <w:rPr>
            <w:rFonts w:ascii="Times New Roman" w:hAnsi="Times New Roman" w:cs="Times New Roman" w:hint="eastAsia"/>
            <w:sz w:val="22"/>
          </w:rPr>
          <w:t xml:space="preserve"> that</w:t>
        </w:r>
      </w:ins>
      <w:r w:rsidR="009459F0">
        <w:rPr>
          <w:rFonts w:ascii="Times New Roman" w:hAnsi="Times New Roman" w:cs="Times New Roman" w:hint="eastAsia"/>
          <w:sz w:val="22"/>
        </w:rPr>
        <w:t xml:space="preserve"> </w:t>
      </w:r>
      <w:r w:rsidR="00DF6B84" w:rsidRPr="00BC3606">
        <w:rPr>
          <w:rFonts w:ascii="Times New Roman" w:hAnsi="Times New Roman" w:cs="Times New Roman"/>
          <w:sz w:val="22"/>
        </w:rPr>
        <w:t>the distinction between pattern</w:t>
      </w:r>
      <w:r w:rsidR="00DF6B84" w:rsidRPr="00BC3606">
        <w:rPr>
          <w:rFonts w:ascii="Times New Roman" w:hAnsi="Times New Roman" w:cs="Times New Roman" w:hint="eastAsia"/>
          <w:sz w:val="22"/>
        </w:rPr>
        <w:t>-</w:t>
      </w:r>
      <w:del w:id="178" w:author="池本 美都" w:date="2024-06-10T14:08:00Z" w16du:dateUtc="2024-06-10T05:08:00Z">
        <w:r w:rsidRPr="006B1A79">
          <w:rPr>
            <w:rFonts w:ascii="Times New Roman" w:hAnsi="Times New Roman" w:cs="Times New Roman"/>
            <w:noProof/>
            <w:sz w:val="22"/>
          </w:rPr>
          <w:delText>oriented</w:delText>
        </w:r>
      </w:del>
      <w:r w:rsidR="00DF6B84" w:rsidRPr="00BC3606">
        <w:rPr>
          <w:rFonts w:ascii="Times New Roman" w:hAnsi="Times New Roman" w:cs="Times New Roman"/>
          <w:sz w:val="22"/>
        </w:rPr>
        <w:t xml:space="preserve"> and process</w:t>
      </w:r>
      <w:r w:rsidR="00DF6B84" w:rsidRPr="00BC3606">
        <w:rPr>
          <w:rFonts w:ascii="Times New Roman" w:hAnsi="Times New Roman" w:cs="Times New Roman" w:hint="eastAsia"/>
          <w:sz w:val="22"/>
        </w:rPr>
        <w:t>-oriented</w:t>
      </w:r>
      <w:r w:rsidR="00DF6B84" w:rsidRPr="00BC3606">
        <w:rPr>
          <w:rFonts w:ascii="Times New Roman" w:hAnsi="Times New Roman" w:cs="Times New Roman"/>
          <w:sz w:val="22"/>
        </w:rPr>
        <w:t xml:space="preserve"> studies</w:t>
      </w:r>
      <w:del w:id="179" w:author="池本 美都" w:date="2024-06-10T14:08:00Z" w16du:dateUtc="2024-06-10T05:08:00Z">
        <w:r w:rsidRPr="006B1A79">
          <w:rPr>
            <w:rFonts w:ascii="Times New Roman" w:hAnsi="Times New Roman" w:cs="Times New Roman"/>
            <w:noProof/>
            <w:sz w:val="22"/>
          </w:rPr>
          <w:delText>.</w:delText>
        </w:r>
      </w:del>
      <w:ins w:id="180" w:author="池本 美都" w:date="2024-06-10T14:08:00Z" w16du:dateUtc="2024-06-10T05:08:00Z">
        <w:r w:rsidR="00DF6B84" w:rsidRPr="00BC3606">
          <w:rPr>
            <w:rFonts w:ascii="Times New Roman" w:hAnsi="Times New Roman" w:cs="Times New Roman"/>
            <w:sz w:val="22"/>
          </w:rPr>
          <w:t xml:space="preserve"> lacks a clear definition. </w:t>
        </w:r>
        <w:commentRangeEnd w:id="174"/>
        <w:r w:rsidR="00D8278D">
          <w:rPr>
            <w:rStyle w:val="a3"/>
          </w:rPr>
          <w:commentReference w:id="174"/>
        </w:r>
      </w:ins>
      <w:commentRangeStart w:id="181"/>
      <w:r w:rsidR="00DF6B84" w:rsidRPr="00BC3606">
        <w:rPr>
          <w:rFonts w:ascii="Times New Roman" w:hAnsi="Times New Roman" w:cs="Times New Roman"/>
          <w:sz w:val="22"/>
        </w:rPr>
        <w:t xml:space="preserve">Figure </w:t>
      </w:r>
      <w:r w:rsidR="00DF6B84" w:rsidRPr="00BC3606">
        <w:rPr>
          <w:rFonts w:ascii="Times New Roman" w:hAnsi="Times New Roman" w:cs="Times New Roman" w:hint="eastAsia"/>
          <w:sz w:val="22"/>
        </w:rPr>
        <w:t>2</w:t>
      </w:r>
      <w:commentRangeEnd w:id="181"/>
      <w:r w:rsidR="00DF6B84" w:rsidRPr="00BC3606">
        <w:rPr>
          <w:rStyle w:val="a3"/>
          <w:sz w:val="22"/>
          <w:szCs w:val="22"/>
        </w:rPr>
        <w:commentReference w:id="181"/>
      </w:r>
      <w:r w:rsidR="00DF6B84" w:rsidRPr="00BC3606">
        <w:rPr>
          <w:rFonts w:ascii="Times New Roman" w:hAnsi="Times New Roman" w:cs="Times New Roman"/>
          <w:sz w:val="22"/>
        </w:rPr>
        <w:t xml:space="preserve"> </w:t>
      </w:r>
      <w:r w:rsidR="00130D38">
        <w:rPr>
          <w:rFonts w:ascii="Times New Roman" w:hAnsi="Times New Roman" w:cs="Times New Roman" w:hint="eastAsia"/>
          <w:sz w:val="22"/>
        </w:rPr>
        <w:t xml:space="preserve">is a </w:t>
      </w:r>
      <w:r w:rsidR="00130D38">
        <w:rPr>
          <w:rFonts w:ascii="Times New Roman" w:hAnsi="Times New Roman" w:cs="Times New Roman"/>
          <w:sz w:val="22"/>
        </w:rPr>
        <w:t>conceptual</w:t>
      </w:r>
      <w:r w:rsidR="00130D38">
        <w:rPr>
          <w:rFonts w:ascii="Times New Roman" w:hAnsi="Times New Roman" w:cs="Times New Roman" w:hint="eastAsia"/>
          <w:sz w:val="22"/>
        </w:rPr>
        <w:t xml:space="preserve"> diagra</w:t>
      </w:r>
      <w:r w:rsidR="00473FF6">
        <w:rPr>
          <w:rFonts w:ascii="Times New Roman" w:hAnsi="Times New Roman" w:cs="Times New Roman" w:hint="eastAsia"/>
          <w:sz w:val="22"/>
        </w:rPr>
        <w:t xml:space="preserve">m </w:t>
      </w:r>
      <w:r w:rsidR="00DF6B84" w:rsidRPr="00BC3606">
        <w:rPr>
          <w:rFonts w:ascii="Times New Roman" w:hAnsi="Times New Roman" w:cs="Times New Roman"/>
          <w:sz w:val="22"/>
        </w:rPr>
        <w:t>illustrat</w:t>
      </w:r>
      <w:r w:rsidR="00473FF6">
        <w:rPr>
          <w:rFonts w:ascii="Times New Roman" w:hAnsi="Times New Roman" w:cs="Times New Roman" w:hint="eastAsia"/>
          <w:sz w:val="22"/>
        </w:rPr>
        <w:t>ing</w:t>
      </w:r>
      <w:r w:rsidR="00DF6B84" w:rsidRPr="00BC3606">
        <w:rPr>
          <w:rFonts w:ascii="Times New Roman" w:hAnsi="Times New Roman" w:cs="Times New Roman"/>
          <w:sz w:val="22"/>
        </w:rPr>
        <w:t xml:space="preserve"> the number of species addressed by five authors </w:t>
      </w:r>
      <w:r w:rsidR="00DF6B84" w:rsidRPr="00BC3606">
        <w:rPr>
          <w:rFonts w:ascii="Times New Roman" w:hAnsi="Times New Roman" w:cs="Times New Roman" w:hint="eastAsia"/>
          <w:sz w:val="22"/>
        </w:rPr>
        <w:t>interested</w:t>
      </w:r>
      <w:r w:rsidR="00DF6B84" w:rsidRPr="00BC3606">
        <w:rPr>
          <w:rFonts w:ascii="Times New Roman" w:hAnsi="Times New Roman" w:cs="Times New Roman"/>
          <w:sz w:val="22"/>
        </w:rPr>
        <w:t xml:space="preserve"> in process</w:t>
      </w:r>
      <w:r w:rsidR="00DF6B84" w:rsidRPr="00BC3606">
        <w:rPr>
          <w:rFonts w:ascii="Times New Roman" w:hAnsi="Times New Roman" w:cs="Times New Roman" w:hint="eastAsia"/>
          <w:sz w:val="22"/>
        </w:rPr>
        <w:t>-oriented studies</w:t>
      </w:r>
      <w:r w:rsidR="00DF6B84" w:rsidRPr="00BC3606">
        <w:rPr>
          <w:rFonts w:ascii="Times New Roman" w:hAnsi="Times New Roman" w:cs="Times New Roman"/>
          <w:sz w:val="22"/>
        </w:rPr>
        <w:t xml:space="preserve">, </w:t>
      </w:r>
      <w:r w:rsidR="00A7669B">
        <w:rPr>
          <w:rFonts w:ascii="Times New Roman" w:hAnsi="Times New Roman" w:cs="Times New Roman"/>
          <w:sz w:val="22"/>
        </w:rPr>
        <w:t>highlighting</w:t>
      </w:r>
      <w:r w:rsidR="00DF6B84" w:rsidRPr="00BC3606">
        <w:rPr>
          <w:rFonts w:ascii="Times New Roman" w:hAnsi="Times New Roman" w:cs="Times New Roman"/>
          <w:sz w:val="22"/>
        </w:rPr>
        <w:t xml:space="preserve"> the hierarchy of studies. Among these authors, only the researcher focusing on microbial communities identifies their work as pattern-oriented, while the rest consider their studies to be process-oriented. Where would you position your own research in this hierarchy? Do you consider your research to be pattern</w:t>
      </w:r>
      <w:r w:rsidR="00DF6B84" w:rsidRPr="00BC3606">
        <w:rPr>
          <w:rFonts w:ascii="Times New Roman" w:hAnsi="Times New Roman" w:cs="Times New Roman" w:hint="eastAsia"/>
          <w:sz w:val="22"/>
        </w:rPr>
        <w:t>-</w:t>
      </w:r>
      <w:r w:rsidR="00DF6B84" w:rsidRPr="00BC3606">
        <w:rPr>
          <w:rFonts w:ascii="Times New Roman" w:hAnsi="Times New Roman" w:cs="Times New Roman"/>
          <w:sz w:val="22"/>
        </w:rPr>
        <w:t xml:space="preserve"> or process-oriented? The position in this hierarchy may be mostly determined by the </w:t>
      </w:r>
      <w:r w:rsidR="00DF6B84" w:rsidRPr="00BC3606">
        <w:rPr>
          <w:rFonts w:ascii="Times New Roman" w:hAnsi="Times New Roman" w:cs="Times New Roman"/>
          <w:sz w:val="22"/>
        </w:rPr>
        <w:lastRenderedPageBreak/>
        <w:t>“interests” of each researcher. When we, as ecologists, choose our research themes, individual “</w:t>
      </w:r>
      <w:r w:rsidR="00DF6B84" w:rsidRPr="00BC3606">
        <w:rPr>
          <w:rFonts w:ascii="Times New Roman" w:hAnsi="Times New Roman" w:cs="Times New Roman" w:hint="eastAsia"/>
          <w:sz w:val="22"/>
        </w:rPr>
        <w:t>interests</w:t>
      </w:r>
      <w:r w:rsidR="00DF6B84" w:rsidRPr="00BC3606">
        <w:rPr>
          <w:rFonts w:ascii="Times New Roman" w:hAnsi="Times New Roman" w:cs="Times New Roman"/>
          <w:sz w:val="22"/>
        </w:rPr>
        <w:t>” often play a major role; we find certain topics or questions subjectively more interesting or attractive.</w:t>
      </w:r>
    </w:p>
    <w:p w14:paraId="3FE31766" w14:textId="29BF4BB7" w:rsidR="00DF6B84" w:rsidRPr="00BC3606" w:rsidDel="00434F85" w:rsidRDefault="006878C8" w:rsidP="00DF6B84">
      <w:pPr>
        <w:spacing w:line="360" w:lineRule="auto"/>
        <w:ind w:firstLine="840"/>
        <w:rPr>
          <w:del w:id="182" w:author="池本 美都" w:date="2024-06-10T17:35:00Z" w16du:dateUtc="2024-06-10T08:35:00Z"/>
          <w:rFonts w:ascii="Times New Roman" w:hAnsi="Times New Roman" w:cs="Times New Roman" w:hint="eastAsia"/>
          <w:sz w:val="22"/>
        </w:rPr>
      </w:pPr>
      <w:ins w:id="183" w:author="池本 美都" w:date="2024-06-10T14:08:00Z" w16du:dateUtc="2024-06-10T05:08:00Z">
        <w:r w:rsidRPr="00BC3606">
          <w:rPr>
            <w:rFonts w:ascii="Times New Roman" w:hAnsi="Times New Roman" w:cs="Times New Roman"/>
            <w:noProof/>
            <w:sz w:val="22"/>
          </w:rPr>
          <w:drawing>
            <wp:anchor distT="0" distB="0" distL="114300" distR="114300" simplePos="0" relativeHeight="251659264" behindDoc="0" locked="0" layoutInCell="1" allowOverlap="1" wp14:anchorId="2D00AC30" wp14:editId="1EE108F6">
              <wp:simplePos x="0" y="0"/>
              <wp:positionH relativeFrom="margin">
                <wp:posOffset>51895</wp:posOffset>
              </wp:positionH>
              <wp:positionV relativeFrom="paragraph">
                <wp:posOffset>2836917</wp:posOffset>
              </wp:positionV>
              <wp:extent cx="3505200" cy="3331845"/>
              <wp:effectExtent l="0" t="0" r="0" b="0"/>
              <wp:wrapTopAndBottom/>
              <wp:docPr id="141996828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3331845"/>
                      </a:xfrm>
                      <a:prstGeom prst="rect">
                        <a:avLst/>
                      </a:prstGeom>
                      <a:noFill/>
                    </pic:spPr>
                  </pic:pic>
                </a:graphicData>
              </a:graphic>
              <wp14:sizeRelH relativeFrom="margin">
                <wp14:pctWidth>0</wp14:pctWidth>
              </wp14:sizeRelH>
              <wp14:sizeRelV relativeFrom="margin">
                <wp14:pctHeight>0</wp14:pctHeight>
              </wp14:sizeRelV>
            </wp:anchor>
          </w:drawing>
        </w:r>
      </w:ins>
      <w:r w:rsidR="00DF6B84" w:rsidRPr="00BC3606">
        <w:rPr>
          <w:rFonts w:ascii="Times New Roman" w:hAnsi="Times New Roman" w:cs="Times New Roman"/>
          <w:sz w:val="22"/>
        </w:rPr>
        <w:t xml:space="preserve">Additionally, various “methods” exist to address the challenge posed by </w:t>
      </w:r>
      <w:r w:rsidR="00DF6B84" w:rsidRPr="00BC3606">
        <w:rPr>
          <w:rFonts w:ascii="Times New Roman" w:hAnsi="Times New Roman" w:cs="Times New Roman" w:hint="eastAsia"/>
          <w:sz w:val="22"/>
        </w:rPr>
        <w:t>each</w:t>
      </w:r>
      <w:r w:rsidR="00DF6B84" w:rsidRPr="00BC3606">
        <w:rPr>
          <w:rFonts w:ascii="Times New Roman" w:hAnsi="Times New Roman" w:cs="Times New Roman"/>
          <w:sz w:val="22"/>
        </w:rPr>
        <w:t xml:space="preserve"> number of species under study.</w:t>
      </w:r>
      <w:r w:rsidR="00DF6B84" w:rsidRPr="00BC3606">
        <w:rPr>
          <w:rFonts w:ascii="Times New Roman" w:hAnsi="Times New Roman" w:cs="Times New Roman" w:hint="eastAsia"/>
          <w:sz w:val="22"/>
        </w:rPr>
        <w:t xml:space="preserve"> W</w:t>
      </w:r>
      <w:r w:rsidR="00DF6B84" w:rsidRPr="00BC3606">
        <w:rPr>
          <w:rFonts w:ascii="Times New Roman" w:hAnsi="Times New Roman" w:cs="Times New Roman"/>
          <w:sz w:val="22"/>
        </w:rPr>
        <w:t>e consider whether we can tackle the theme or not; some “methods” are more feasible than others due to personal skills, budget, equipment availability, etc.</w:t>
      </w:r>
      <w:r w:rsidR="00DF6B84" w:rsidRPr="00BC3606">
        <w:rPr>
          <w:rFonts w:ascii="Times New Roman" w:hAnsi="Times New Roman" w:cs="Times New Roman" w:hint="eastAsia"/>
          <w:sz w:val="22"/>
        </w:rPr>
        <w:t xml:space="preserve"> </w:t>
      </w:r>
      <w:r w:rsidR="00DF6B84" w:rsidRPr="00BC3606">
        <w:rPr>
          <w:rFonts w:ascii="Times New Roman" w:hAnsi="Times New Roman" w:cs="Times New Roman"/>
          <w:sz w:val="22"/>
        </w:rPr>
        <w:t>These methods seem to have been determined to some extent by whether the research is pattern-oriented or process-oriented.</w:t>
      </w:r>
      <w:ins w:id="184" w:author="池本 美都" w:date="2024-06-10T17:35:00Z" w16du:dateUtc="2024-06-10T08:35:00Z">
        <w:r w:rsidR="00434F85">
          <w:rPr>
            <w:rFonts w:ascii="Times New Roman" w:hAnsi="Times New Roman" w:cs="Times New Roman" w:hint="eastAsia"/>
            <w:sz w:val="22"/>
          </w:rPr>
          <w:t xml:space="preserve"> </w:t>
        </w:r>
      </w:ins>
    </w:p>
    <w:p w14:paraId="06056E50" w14:textId="44ACE3E4" w:rsidR="00DF6B84" w:rsidRPr="00BC3606" w:rsidRDefault="00DF6B84" w:rsidP="00434F85">
      <w:pPr>
        <w:spacing w:line="360" w:lineRule="auto"/>
        <w:ind w:firstLine="840"/>
        <w:rPr>
          <w:rFonts w:ascii="Times New Roman" w:hAnsi="Times New Roman" w:cs="Times New Roman"/>
          <w:sz w:val="22"/>
        </w:rPr>
      </w:pPr>
      <w:r w:rsidRPr="00BC3606">
        <w:rPr>
          <w:rFonts w:ascii="Times New Roman" w:hAnsi="Times New Roman" w:cs="Times New Roman"/>
          <w:sz w:val="22"/>
        </w:rPr>
        <w:t xml:space="preserve">When </w:t>
      </w:r>
      <w:proofErr w:type="gramStart"/>
      <w:r w:rsidRPr="00BC3606">
        <w:rPr>
          <w:rFonts w:ascii="Times New Roman" w:hAnsi="Times New Roman" w:cs="Times New Roman"/>
          <w:sz w:val="22"/>
        </w:rPr>
        <w:t>actually starting</w:t>
      </w:r>
      <w:proofErr w:type="gramEnd"/>
      <w:r w:rsidRPr="00BC3606">
        <w:rPr>
          <w:rFonts w:ascii="Times New Roman" w:hAnsi="Times New Roman" w:cs="Times New Roman"/>
          <w:sz w:val="22"/>
        </w:rPr>
        <w:t xml:space="preserve"> research activities, there may be many occasions when researchers consider the </w:t>
      </w:r>
      <w:r w:rsidR="00486504">
        <w:rPr>
          <w:rFonts w:ascii="Times New Roman" w:hAnsi="Times New Roman" w:cs="Times New Roman"/>
          <w:sz w:val="22"/>
        </w:rPr>
        <w:t>“</w:t>
      </w:r>
      <w:r w:rsidRPr="00BC3606">
        <w:rPr>
          <w:rFonts w:ascii="Times New Roman" w:hAnsi="Times New Roman" w:cs="Times New Roman"/>
          <w:sz w:val="22"/>
        </w:rPr>
        <w:t>significance</w:t>
      </w:r>
      <w:r w:rsidR="00486504">
        <w:rPr>
          <w:rFonts w:ascii="Times New Roman" w:hAnsi="Times New Roman" w:cs="Times New Roman"/>
          <w:sz w:val="22"/>
        </w:rPr>
        <w:t>”</w:t>
      </w:r>
      <w:r w:rsidRPr="00BC3606">
        <w:rPr>
          <w:rFonts w:ascii="Times New Roman" w:hAnsi="Times New Roman" w:cs="Times New Roman"/>
          <w:sz w:val="22"/>
        </w:rPr>
        <w:t xml:space="preserve"> of the research more than personal interest or methods. The significance of a study influences various aspects, including paper writing, securing research funding, and conference presentations. </w:t>
      </w:r>
    </w:p>
    <w:p w14:paraId="1965A6C4" w14:textId="0757D136" w:rsidR="00DF6B84" w:rsidRPr="00BC3606" w:rsidRDefault="00F87ACC" w:rsidP="00E40269">
      <w:pPr>
        <w:spacing w:line="360" w:lineRule="auto"/>
        <w:ind w:firstLine="840"/>
        <w:rPr>
          <w:rFonts w:ascii="Times New Roman" w:hAnsi="Times New Roman" w:cs="Times New Roman"/>
          <w:sz w:val="22"/>
        </w:rPr>
      </w:pPr>
      <w:commentRangeStart w:id="185"/>
      <w:r w:rsidRPr="00F87ACC">
        <w:rPr>
          <w:rFonts w:ascii="Times New Roman" w:hAnsi="Times New Roman" w:cs="Times New Roman"/>
          <w:sz w:val="22"/>
        </w:rPr>
        <w:t xml:space="preserve">In the development of ecological science, the roles of </w:t>
      </w:r>
      <w:r w:rsidR="00A83B19">
        <w:rPr>
          <w:rFonts w:ascii="Times New Roman" w:hAnsi="Times New Roman" w:cs="Times New Roman"/>
          <w:sz w:val="22"/>
        </w:rPr>
        <w:t>“</w:t>
      </w:r>
      <w:r>
        <w:rPr>
          <w:rFonts w:ascii="Times New Roman" w:hAnsi="Times New Roman" w:cs="Times New Roman" w:hint="eastAsia"/>
          <w:sz w:val="22"/>
        </w:rPr>
        <w:t>interests</w:t>
      </w:r>
      <w:r w:rsidR="00A83B19">
        <w:rPr>
          <w:rFonts w:ascii="Times New Roman" w:hAnsi="Times New Roman" w:cs="Times New Roman"/>
          <w:sz w:val="22"/>
        </w:rPr>
        <w:t>”</w:t>
      </w:r>
      <w:r>
        <w:rPr>
          <w:rFonts w:ascii="Times New Roman" w:hAnsi="Times New Roman" w:cs="Times New Roman" w:hint="eastAsia"/>
          <w:sz w:val="22"/>
        </w:rPr>
        <w:t xml:space="preserve">, </w:t>
      </w:r>
      <w:r w:rsidR="00A83B19">
        <w:rPr>
          <w:rFonts w:ascii="Times New Roman" w:hAnsi="Times New Roman" w:cs="Times New Roman"/>
          <w:sz w:val="22"/>
        </w:rPr>
        <w:t>“</w:t>
      </w:r>
      <w:r w:rsidRPr="00F87ACC">
        <w:rPr>
          <w:rFonts w:ascii="Times New Roman" w:hAnsi="Times New Roman" w:cs="Times New Roman"/>
          <w:sz w:val="22"/>
        </w:rPr>
        <w:t>method</w:t>
      </w:r>
      <w:r>
        <w:rPr>
          <w:rFonts w:ascii="Times New Roman" w:hAnsi="Times New Roman" w:cs="Times New Roman" w:hint="eastAsia"/>
          <w:sz w:val="22"/>
        </w:rPr>
        <w:t>s</w:t>
      </w:r>
      <w:r w:rsidR="00A83B19">
        <w:rPr>
          <w:rFonts w:ascii="Times New Roman" w:hAnsi="Times New Roman" w:cs="Times New Roman"/>
          <w:sz w:val="22"/>
        </w:rPr>
        <w:t>”</w:t>
      </w:r>
      <w:r w:rsidRPr="00F87ACC">
        <w:rPr>
          <w:rFonts w:ascii="Times New Roman" w:hAnsi="Times New Roman" w:cs="Times New Roman"/>
          <w:sz w:val="22"/>
        </w:rPr>
        <w:t xml:space="preserve">, and </w:t>
      </w:r>
      <w:r w:rsidR="00A83B19">
        <w:rPr>
          <w:rFonts w:ascii="Times New Roman" w:hAnsi="Times New Roman" w:cs="Times New Roman"/>
          <w:sz w:val="22"/>
        </w:rPr>
        <w:t>“</w:t>
      </w:r>
      <w:r>
        <w:rPr>
          <w:rFonts w:ascii="Times New Roman" w:hAnsi="Times New Roman" w:cs="Times New Roman" w:hint="eastAsia"/>
          <w:sz w:val="22"/>
        </w:rPr>
        <w:t>significance</w:t>
      </w:r>
      <w:r w:rsidR="00A83B19">
        <w:rPr>
          <w:rFonts w:ascii="Times New Roman" w:hAnsi="Times New Roman" w:cs="Times New Roman"/>
          <w:sz w:val="22"/>
        </w:rPr>
        <w:t>”</w:t>
      </w:r>
      <w:r w:rsidRPr="00F87ACC">
        <w:rPr>
          <w:rFonts w:ascii="Times New Roman" w:hAnsi="Times New Roman" w:cs="Times New Roman"/>
          <w:sz w:val="22"/>
        </w:rPr>
        <w:t xml:space="preserve"> are crucial.</w:t>
      </w:r>
      <w:commentRangeEnd w:id="185"/>
      <w:r w:rsidR="00434F85">
        <w:rPr>
          <w:rStyle w:val="a3"/>
        </w:rPr>
        <w:commentReference w:id="185"/>
      </w:r>
      <w:r w:rsidRPr="00F87ACC">
        <w:rPr>
          <w:rFonts w:ascii="Times New Roman" w:hAnsi="Times New Roman" w:cs="Times New Roman"/>
          <w:sz w:val="22"/>
        </w:rPr>
        <w:t xml:space="preserve"> </w:t>
      </w:r>
      <w:r w:rsidR="007B1388" w:rsidRPr="007B1388">
        <w:rPr>
          <w:rFonts w:ascii="Times New Roman" w:hAnsi="Times New Roman" w:cs="Times New Roman"/>
          <w:sz w:val="22"/>
        </w:rPr>
        <w:t xml:space="preserve">By considering these factors holistically, researchers would identify </w:t>
      </w:r>
      <w:r w:rsidR="007B1388" w:rsidRPr="007B1388">
        <w:rPr>
          <w:rFonts w:ascii="Times New Roman" w:hAnsi="Times New Roman" w:cs="Times New Roman"/>
          <w:sz w:val="22"/>
        </w:rPr>
        <w:lastRenderedPageBreak/>
        <w:t xml:space="preserve">and pursue research questions that are not only scientifically valuable but also personally meaningful and feasible. </w:t>
      </w:r>
      <w:r w:rsidR="00532BD1" w:rsidRPr="00532BD1">
        <w:rPr>
          <w:rFonts w:ascii="Times New Roman" w:hAnsi="Times New Roman" w:cs="Times New Roman"/>
          <w:noProof/>
          <w:sz w:val="22"/>
        </w:rPr>
        <w:t xml:space="preserve">These concepts </w:t>
      </w:r>
      <w:r w:rsidR="00F80CC2">
        <w:rPr>
          <w:rFonts w:ascii="Times New Roman" w:hAnsi="Times New Roman" w:cs="Times New Roman" w:hint="eastAsia"/>
          <w:noProof/>
          <w:sz w:val="22"/>
        </w:rPr>
        <w:t>may be able to</w:t>
      </w:r>
      <w:r w:rsidR="00532BD1" w:rsidRPr="00532BD1">
        <w:rPr>
          <w:rFonts w:ascii="Times New Roman" w:hAnsi="Times New Roman" w:cs="Times New Roman"/>
          <w:noProof/>
          <w:sz w:val="22"/>
        </w:rPr>
        <w:t xml:space="preserve"> be likened to</w:t>
      </w:r>
      <w:r w:rsidR="00DF6B84" w:rsidRPr="00BC3606">
        <w:rPr>
          <w:rFonts w:ascii="Times New Roman" w:hAnsi="Times New Roman" w:cs="Times New Roman"/>
          <w:sz w:val="22"/>
        </w:rPr>
        <w:t xml:space="preserve"> </w:t>
      </w:r>
      <w:r w:rsidR="00486504">
        <w:rPr>
          <w:rFonts w:ascii="Times New Roman" w:hAnsi="Times New Roman" w:cs="Times New Roman" w:hint="eastAsia"/>
          <w:sz w:val="22"/>
        </w:rPr>
        <w:t>W</w:t>
      </w:r>
      <w:r w:rsidR="00DF6B84" w:rsidRPr="00BC3606">
        <w:rPr>
          <w:rFonts w:ascii="Times New Roman" w:hAnsi="Times New Roman" w:cs="Times New Roman"/>
          <w:sz w:val="22"/>
        </w:rPr>
        <w:t xml:space="preserve">ill, </w:t>
      </w:r>
      <w:r w:rsidR="00486504">
        <w:rPr>
          <w:rFonts w:ascii="Times New Roman" w:hAnsi="Times New Roman" w:cs="Times New Roman" w:hint="eastAsia"/>
          <w:sz w:val="22"/>
        </w:rPr>
        <w:t>C</w:t>
      </w:r>
      <w:r w:rsidR="00DF6B84" w:rsidRPr="00BC3606">
        <w:rPr>
          <w:rFonts w:ascii="Times New Roman" w:hAnsi="Times New Roman" w:cs="Times New Roman"/>
          <w:sz w:val="22"/>
        </w:rPr>
        <w:t xml:space="preserve">an, and </w:t>
      </w:r>
      <w:r w:rsidR="00486504">
        <w:rPr>
          <w:rFonts w:ascii="Times New Roman" w:hAnsi="Times New Roman" w:cs="Times New Roman" w:hint="eastAsia"/>
          <w:sz w:val="22"/>
        </w:rPr>
        <w:t>M</w:t>
      </w:r>
      <w:r w:rsidR="00DF6B84" w:rsidRPr="00BC3606">
        <w:rPr>
          <w:rFonts w:ascii="Times New Roman" w:hAnsi="Times New Roman" w:cs="Times New Roman"/>
          <w:sz w:val="22"/>
        </w:rPr>
        <w:t xml:space="preserve">ust in the context of career development in the business sector in Japan (Figure 3a). First, individuals need to find jobs that they personally find interesting or attractive (personal </w:t>
      </w:r>
      <w:r w:rsidR="00CA28FC">
        <w:rPr>
          <w:rFonts w:ascii="Times New Roman" w:hAnsi="Times New Roman" w:cs="Times New Roman" w:hint="eastAsia"/>
          <w:sz w:val="22"/>
        </w:rPr>
        <w:t>W</w:t>
      </w:r>
      <w:r w:rsidR="00DF6B84" w:rsidRPr="00BC3606">
        <w:rPr>
          <w:rFonts w:ascii="Times New Roman" w:hAnsi="Times New Roman" w:cs="Times New Roman"/>
          <w:sz w:val="22"/>
        </w:rPr>
        <w:t xml:space="preserve">ill). Second, they must identify tasks they </w:t>
      </w:r>
      <w:proofErr w:type="gramStart"/>
      <w:r w:rsidR="00DF6B84" w:rsidRPr="00BC3606">
        <w:rPr>
          <w:rFonts w:ascii="Times New Roman" w:hAnsi="Times New Roman" w:cs="Times New Roman"/>
          <w:sz w:val="22"/>
        </w:rPr>
        <w:t>are capable of performing</w:t>
      </w:r>
      <w:proofErr w:type="gramEnd"/>
      <w:r w:rsidR="00DF6B84" w:rsidRPr="00BC3606">
        <w:rPr>
          <w:rFonts w:ascii="Times New Roman" w:hAnsi="Times New Roman" w:cs="Times New Roman"/>
          <w:sz w:val="22"/>
        </w:rPr>
        <w:t xml:space="preserve"> (the things they </w:t>
      </w:r>
      <w:r w:rsidR="00CA28FC">
        <w:rPr>
          <w:rFonts w:ascii="Times New Roman" w:hAnsi="Times New Roman" w:cs="Times New Roman" w:hint="eastAsia"/>
          <w:sz w:val="22"/>
        </w:rPr>
        <w:t>C</w:t>
      </w:r>
      <w:r w:rsidR="00DF6B84" w:rsidRPr="00BC3606">
        <w:rPr>
          <w:rFonts w:ascii="Times New Roman" w:hAnsi="Times New Roman" w:cs="Times New Roman"/>
          <w:sz w:val="22"/>
        </w:rPr>
        <w:t xml:space="preserve">an do). Third, the job should meet a societal demand (the things that </w:t>
      </w:r>
      <w:r w:rsidR="00CA28FC">
        <w:rPr>
          <w:rFonts w:ascii="Times New Roman" w:hAnsi="Times New Roman" w:cs="Times New Roman" w:hint="eastAsia"/>
          <w:sz w:val="22"/>
        </w:rPr>
        <w:t>M</w:t>
      </w:r>
      <w:r w:rsidR="00DF6B84" w:rsidRPr="00BC3606">
        <w:rPr>
          <w:rFonts w:ascii="Times New Roman" w:hAnsi="Times New Roman" w:cs="Times New Roman"/>
          <w:sz w:val="22"/>
        </w:rPr>
        <w:t xml:space="preserve">ust be done). This framework suggests that fulfilling these three factors leads to a </w:t>
      </w:r>
      <w:r w:rsidR="00F9621E">
        <w:rPr>
          <w:rFonts w:ascii="Times New Roman" w:hAnsi="Times New Roman" w:cs="Times New Roman" w:hint="eastAsia"/>
          <w:sz w:val="22"/>
        </w:rPr>
        <w:t>good</w:t>
      </w:r>
      <w:r w:rsidR="00DF6B84" w:rsidRPr="00BC3606">
        <w:rPr>
          <w:rFonts w:ascii="Times New Roman" w:hAnsi="Times New Roman" w:cs="Times New Roman"/>
          <w:sz w:val="22"/>
        </w:rPr>
        <w:t xml:space="preserve"> career.</w:t>
      </w:r>
      <w:r w:rsidR="00DF6B84" w:rsidRPr="00BC3606">
        <w:rPr>
          <w:rFonts w:ascii="Times New Roman" w:hAnsi="Times New Roman" w:cs="Times New Roman" w:hint="eastAsia"/>
          <w:sz w:val="22"/>
        </w:rPr>
        <w:t xml:space="preserve"> </w:t>
      </w:r>
      <w:r w:rsidR="00C22935">
        <w:rPr>
          <w:rFonts w:ascii="Times New Roman" w:hAnsi="Times New Roman" w:cs="Times New Roman" w:hint="eastAsia"/>
          <w:sz w:val="22"/>
        </w:rPr>
        <w:t>We</w:t>
      </w:r>
      <w:r w:rsidR="00C22935" w:rsidRPr="00C22935">
        <w:rPr>
          <w:rFonts w:ascii="Times New Roman" w:hAnsi="Times New Roman" w:cs="Times New Roman"/>
          <w:sz w:val="22"/>
        </w:rPr>
        <w:t xml:space="preserve"> </w:t>
      </w:r>
      <w:r w:rsidR="00473614">
        <w:rPr>
          <w:rFonts w:ascii="Times New Roman" w:hAnsi="Times New Roman" w:cs="Times New Roman" w:hint="eastAsia"/>
          <w:sz w:val="22"/>
        </w:rPr>
        <w:t>draw</w:t>
      </w:r>
      <w:r w:rsidR="00C22935" w:rsidRPr="00C22935">
        <w:rPr>
          <w:rFonts w:ascii="Times New Roman" w:hAnsi="Times New Roman" w:cs="Times New Roman"/>
          <w:sz w:val="22"/>
        </w:rPr>
        <w:t xml:space="preserve"> a research version of this</w:t>
      </w:r>
      <w:r w:rsidR="00B43BA2">
        <w:rPr>
          <w:rFonts w:ascii="Times New Roman" w:hAnsi="Times New Roman" w:cs="Times New Roman" w:hint="eastAsia"/>
          <w:sz w:val="22"/>
        </w:rPr>
        <w:t xml:space="preserve"> (</w:t>
      </w:r>
      <w:commentRangeStart w:id="186"/>
      <w:r w:rsidR="00B43BA2">
        <w:rPr>
          <w:rFonts w:ascii="Times New Roman" w:hAnsi="Times New Roman" w:cs="Times New Roman" w:hint="eastAsia"/>
          <w:sz w:val="22"/>
        </w:rPr>
        <w:t>Figure 3b</w:t>
      </w:r>
      <w:commentRangeEnd w:id="186"/>
      <w:r w:rsidR="0099217C">
        <w:rPr>
          <w:rStyle w:val="a3"/>
        </w:rPr>
        <w:commentReference w:id="186"/>
      </w:r>
      <w:r w:rsidR="00B43BA2">
        <w:rPr>
          <w:rFonts w:ascii="Times New Roman" w:hAnsi="Times New Roman" w:cs="Times New Roman" w:hint="eastAsia"/>
          <w:sz w:val="22"/>
        </w:rPr>
        <w:t>)</w:t>
      </w:r>
      <w:r w:rsidR="00C22935" w:rsidRPr="00C22935">
        <w:rPr>
          <w:rFonts w:ascii="Times New Roman" w:hAnsi="Times New Roman" w:cs="Times New Roman"/>
          <w:sz w:val="22"/>
        </w:rPr>
        <w:t xml:space="preserve">. </w:t>
      </w:r>
      <w:r w:rsidR="00C17AC4" w:rsidRPr="00C17AC4">
        <w:rPr>
          <w:rFonts w:ascii="Times New Roman" w:hAnsi="Times New Roman" w:cs="Times New Roman"/>
          <w:sz w:val="22"/>
        </w:rPr>
        <w:t xml:space="preserve">The intersection of these three factors may lead to a good theme </w:t>
      </w:r>
      <w:r w:rsidR="00CE1DE6">
        <w:rPr>
          <w:rFonts w:ascii="Times New Roman" w:hAnsi="Times New Roman" w:cs="Times New Roman" w:hint="eastAsia"/>
          <w:sz w:val="22"/>
        </w:rPr>
        <w:t>or</w:t>
      </w:r>
      <w:r w:rsidR="00C17AC4" w:rsidRPr="00C17AC4">
        <w:rPr>
          <w:rFonts w:ascii="Times New Roman" w:hAnsi="Times New Roman" w:cs="Times New Roman"/>
          <w:sz w:val="22"/>
        </w:rPr>
        <w:t xml:space="preserve"> project. But what constitutes a good theme </w:t>
      </w:r>
      <w:r w:rsidR="00CE1DE6">
        <w:rPr>
          <w:rFonts w:ascii="Times New Roman" w:hAnsi="Times New Roman" w:cs="Times New Roman" w:hint="eastAsia"/>
          <w:sz w:val="22"/>
        </w:rPr>
        <w:t>or</w:t>
      </w:r>
      <w:r w:rsidR="00C17AC4" w:rsidRPr="00C17AC4">
        <w:rPr>
          <w:rFonts w:ascii="Times New Roman" w:hAnsi="Times New Roman" w:cs="Times New Roman"/>
          <w:sz w:val="22"/>
        </w:rPr>
        <w:t xml:space="preserve"> project? Is it the kind of research that will address social demand and secure funding (McCallen et al. 2019)? </w:t>
      </w:r>
      <w:del w:id="187" w:author="池本 美都" w:date="2024-06-10T14:08:00Z" w16du:dateUtc="2024-06-10T05:08:00Z">
        <w:r w:rsidR="000B59DA">
          <w:rPr>
            <w:rFonts w:ascii="Times New Roman" w:hAnsi="Times New Roman" w:cs="Times New Roman" w:hint="eastAsia"/>
            <w:sz w:val="22"/>
          </w:rPr>
          <w:delText>To begin with</w:delText>
        </w:r>
      </w:del>
      <w:ins w:id="188" w:author="池本 美都" w:date="2024-06-10T14:08:00Z" w16du:dateUtc="2024-06-10T05:08:00Z">
        <w:r w:rsidR="00C17AC4" w:rsidRPr="00C17AC4">
          <w:rPr>
            <w:rFonts w:ascii="Times New Roman" w:hAnsi="Times New Roman" w:cs="Times New Roman"/>
            <w:sz w:val="22"/>
          </w:rPr>
          <w:t>Additionally</w:t>
        </w:r>
      </w:ins>
      <w:r w:rsidR="00C17AC4" w:rsidRPr="00C17AC4">
        <w:rPr>
          <w:rFonts w:ascii="Times New Roman" w:hAnsi="Times New Roman" w:cs="Times New Roman"/>
          <w:sz w:val="22"/>
        </w:rPr>
        <w:t>, in community ecology, we feel that each factor tends to be dichotomized between pattern-oriented and process-oriented researchers from the outset.</w:t>
      </w:r>
      <w:r w:rsidR="00C17AC4">
        <w:rPr>
          <w:rFonts w:ascii="Times New Roman" w:hAnsi="Times New Roman" w:cs="Times New Roman" w:hint="eastAsia"/>
          <w:sz w:val="22"/>
        </w:rPr>
        <w:t xml:space="preserve"> </w:t>
      </w:r>
      <w:r w:rsidR="00C22935" w:rsidRPr="00C22935">
        <w:rPr>
          <w:rFonts w:ascii="Times New Roman" w:hAnsi="Times New Roman" w:cs="Times New Roman"/>
          <w:sz w:val="22"/>
        </w:rPr>
        <w:t xml:space="preserve">Furthermore, the size of the circle representing </w:t>
      </w:r>
      <w:r w:rsidR="00B43BA2">
        <w:rPr>
          <w:rFonts w:ascii="Times New Roman" w:hAnsi="Times New Roman" w:cs="Times New Roman" w:hint="eastAsia"/>
          <w:sz w:val="22"/>
        </w:rPr>
        <w:t>significa</w:t>
      </w:r>
      <w:r w:rsidR="00C22935" w:rsidRPr="00C22935">
        <w:rPr>
          <w:rFonts w:ascii="Times New Roman" w:hAnsi="Times New Roman" w:cs="Times New Roman"/>
          <w:sz w:val="22"/>
        </w:rPr>
        <w:t>nce may also vary depending on who determines its significance and the criteria they use</w:t>
      </w:r>
      <w:r w:rsidR="00BA7D2F">
        <w:rPr>
          <w:rFonts w:ascii="Times New Roman" w:hAnsi="Times New Roman" w:cs="Times New Roman" w:hint="eastAsia"/>
          <w:sz w:val="22"/>
        </w:rPr>
        <w:t>.</w:t>
      </w:r>
      <w:r w:rsidR="00BA7D2F" w:rsidRPr="00BA7D2F">
        <w:t xml:space="preserve"> </w:t>
      </w:r>
      <w:r w:rsidR="00BA7D2F" w:rsidRPr="00BA7D2F">
        <w:rPr>
          <w:rFonts w:ascii="Times New Roman" w:hAnsi="Times New Roman" w:cs="Times New Roman"/>
          <w:sz w:val="22"/>
        </w:rPr>
        <w:t xml:space="preserve">For example, if the criterion for determining significance is whether a general law that appears to provide fundamental insights capable of addressing broad, impactful questions can be generated, then the scope of what may be considered </w:t>
      </w:r>
      <w:r w:rsidR="00BB30BA">
        <w:rPr>
          <w:rFonts w:ascii="Times New Roman" w:hAnsi="Times New Roman" w:cs="Times New Roman"/>
          <w:sz w:val="22"/>
        </w:rPr>
        <w:t>significant</w:t>
      </w:r>
      <w:r w:rsidR="00BA7D2F" w:rsidRPr="00BA7D2F">
        <w:rPr>
          <w:rFonts w:ascii="Times New Roman" w:hAnsi="Times New Roman" w:cs="Times New Roman"/>
          <w:sz w:val="22"/>
        </w:rPr>
        <w:t xml:space="preserve"> in a community ecology study could be narrower. In this context, only pattern-oriented studies </w:t>
      </w:r>
      <w:r w:rsidR="00BA7D2F" w:rsidRPr="00BC3606">
        <w:rPr>
          <w:rFonts w:ascii="Times New Roman" w:hAnsi="Times New Roman" w:cs="Times New Roman"/>
          <w:sz w:val="22"/>
        </w:rPr>
        <w:t>(e.g., species-area relationships, latitudinal diversity gradient (Rosenzweig 1995), and a general scaling law of predator and prey biomass (Hatton et al. 2015))</w:t>
      </w:r>
      <w:r w:rsidR="00BA7D2F" w:rsidRPr="00BC3606">
        <w:rPr>
          <w:rFonts w:ascii="Times New Roman" w:hAnsi="Times New Roman" w:cs="Times New Roman" w:hint="eastAsia"/>
          <w:sz w:val="22"/>
        </w:rPr>
        <w:t xml:space="preserve"> </w:t>
      </w:r>
      <w:r w:rsidR="00BA7D2F" w:rsidRPr="00BA7D2F">
        <w:rPr>
          <w:rFonts w:ascii="Times New Roman" w:hAnsi="Times New Roman" w:cs="Times New Roman"/>
          <w:sz w:val="22"/>
        </w:rPr>
        <w:t xml:space="preserve">with the potential to establish general laws may fall within the realm of </w:t>
      </w:r>
      <w:r w:rsidR="00272003">
        <w:rPr>
          <w:rFonts w:ascii="Times New Roman" w:hAnsi="Times New Roman" w:cs="Times New Roman"/>
          <w:sz w:val="22"/>
        </w:rPr>
        <w:t>“</w:t>
      </w:r>
      <w:r w:rsidR="00BA7D2F" w:rsidRPr="00BA7D2F">
        <w:rPr>
          <w:rFonts w:ascii="Times New Roman" w:hAnsi="Times New Roman" w:cs="Times New Roman"/>
          <w:sz w:val="22"/>
        </w:rPr>
        <w:t>significance</w:t>
      </w:r>
      <w:r w:rsidR="00272003">
        <w:rPr>
          <w:rFonts w:ascii="Times New Roman" w:hAnsi="Times New Roman" w:cs="Times New Roman"/>
          <w:sz w:val="22"/>
        </w:rPr>
        <w:t>”</w:t>
      </w:r>
      <w:r w:rsidR="00BA7D2F" w:rsidRPr="00BA7D2F">
        <w:rPr>
          <w:rFonts w:ascii="Times New Roman" w:hAnsi="Times New Roman" w:cs="Times New Roman"/>
          <w:sz w:val="22"/>
        </w:rPr>
        <w:t xml:space="preserve"> </w:t>
      </w:r>
      <w:r w:rsidR="00BA7D2F" w:rsidRPr="00BA7D2F">
        <w:rPr>
          <w:rFonts w:ascii="Times New Roman" w:hAnsi="Times New Roman" w:cs="Times New Roman"/>
          <w:sz w:val="22"/>
        </w:rPr>
        <w:lastRenderedPageBreak/>
        <w:t xml:space="preserve">(Figure </w:t>
      </w:r>
      <w:r w:rsidR="00EB2126" w:rsidRPr="00BC3606">
        <w:rPr>
          <w:rFonts w:ascii="Times New Roman" w:hAnsi="Times New Roman" w:cs="Times New Roman"/>
          <w:noProof/>
          <w:sz w:val="22"/>
        </w:rPr>
        <mc:AlternateContent>
          <mc:Choice Requires="wps">
            <w:drawing>
              <wp:anchor distT="0" distB="0" distL="114300" distR="114300" simplePos="0" relativeHeight="251661312" behindDoc="0" locked="0" layoutInCell="1" allowOverlap="1" wp14:anchorId="41F3A275" wp14:editId="06F55147">
                <wp:simplePos x="0" y="0"/>
                <wp:positionH relativeFrom="margin">
                  <wp:align>right</wp:align>
                </wp:positionH>
                <wp:positionV relativeFrom="paragraph">
                  <wp:posOffset>2176145</wp:posOffset>
                </wp:positionV>
                <wp:extent cx="1085850" cy="390525"/>
                <wp:effectExtent l="0" t="0" r="0" b="9525"/>
                <wp:wrapNone/>
                <wp:docPr id="1318725714" name="テキスト ボックス 4"/>
                <wp:cNvGraphicFramePr/>
                <a:graphic xmlns:a="http://schemas.openxmlformats.org/drawingml/2006/main">
                  <a:graphicData uri="http://schemas.microsoft.com/office/word/2010/wordprocessingShape">
                    <wps:wsp>
                      <wps:cNvSpPr txBox="1"/>
                      <wps:spPr>
                        <a:xfrm>
                          <a:off x="0" y="0"/>
                          <a:ext cx="1085850" cy="390525"/>
                        </a:xfrm>
                        <a:prstGeom prst="rect">
                          <a:avLst/>
                        </a:prstGeom>
                        <a:solidFill>
                          <a:schemeClr val="lt1"/>
                        </a:solidFill>
                        <a:ln w="6350">
                          <a:noFill/>
                        </a:ln>
                      </wps:spPr>
                      <wps:txbx>
                        <w:txbxContent>
                          <w:p w14:paraId="7596EC48" w14:textId="77777777" w:rsidR="00DF6B84" w:rsidRDefault="00DF6B84" w:rsidP="00DF6B84">
                            <w:r>
                              <w:rPr>
                                <w:rFonts w:hint="eastAsia"/>
                              </w:rPr>
                              <w:t>Figure3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3A275" id="テキスト ボックス 4" o:spid="_x0000_s1028" type="#_x0000_t202" style="position:absolute;left:0;text-align:left;margin-left:34.3pt;margin-top:171.35pt;width:85.5pt;height:30.7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" fillcolor="white [3201]" stroked="f" strokeweight=".5pt">
                <v:textbox>
                  <w:txbxContent>
                    <w:p w14:paraId="7596EC48" w14:textId="77777777" w:rsidR="00DF6B84" w:rsidRDefault="00DF6B84" w:rsidP="00DF6B84">
                      <w:r>
                        <w:rPr>
                          <w:rFonts w:hint="eastAsia"/>
                        </w:rPr>
                        <w:t>Figure3</w:t>
                      </w:r>
                    </w:p>
                  </w:txbxContent>
                </v:textbox>
                <w10:wrap anchorx="margin"/>
              </v:shape>
            </w:pict>
          </mc:Fallback>
        </mc:AlternateContent>
      </w:r>
      <w:r w:rsidR="00EB2126">
        <w:rPr>
          <w:rFonts w:ascii="Times New Roman" w:hAnsi="Times New Roman" w:cs="Times New Roman"/>
          <w:noProof/>
          <w:sz w:val="22"/>
        </w:rPr>
        <w:drawing>
          <wp:anchor distT="0" distB="0" distL="114300" distR="114300" simplePos="0" relativeHeight="251658239" behindDoc="0" locked="0" layoutInCell="1" allowOverlap="1" wp14:anchorId="747FBE75" wp14:editId="64AB5E4A">
            <wp:simplePos x="0" y="0"/>
            <wp:positionH relativeFrom="margin">
              <wp:align>left</wp:align>
            </wp:positionH>
            <wp:positionV relativeFrom="paragraph">
              <wp:posOffset>606425</wp:posOffset>
            </wp:positionV>
            <wp:extent cx="5102860" cy="1987550"/>
            <wp:effectExtent l="0" t="0" r="0" b="0"/>
            <wp:wrapTopAndBottom/>
            <wp:docPr id="263666502"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2860" cy="1987550"/>
                    </a:xfrm>
                    <a:prstGeom prst="rect">
                      <a:avLst/>
                    </a:prstGeom>
                    <a:noFill/>
                  </pic:spPr>
                </pic:pic>
              </a:graphicData>
            </a:graphic>
          </wp:anchor>
        </w:drawing>
      </w:r>
      <w:r w:rsidR="00BA7D2F" w:rsidRPr="00BA7D2F">
        <w:rPr>
          <w:rFonts w:ascii="Times New Roman" w:hAnsi="Times New Roman" w:cs="Times New Roman"/>
          <w:sz w:val="22"/>
        </w:rPr>
        <w:t>3b).</w:t>
      </w:r>
      <w:r w:rsidR="00DF6B84" w:rsidRPr="00BC3606">
        <w:rPr>
          <w:rFonts w:ascii="Times New Roman" w:hAnsi="Times New Roman" w:cs="Times New Roman"/>
          <w:sz w:val="22"/>
        </w:rPr>
        <w:t xml:space="preserve"> </w:t>
      </w:r>
    </w:p>
    <w:p w14:paraId="34E3E4BF" w14:textId="77777777" w:rsidR="00EA3044" w:rsidRDefault="00EA3044" w:rsidP="00DF6B84">
      <w:pPr>
        <w:spacing w:line="360" w:lineRule="auto"/>
        <w:ind w:firstLine="840"/>
        <w:rPr>
          <w:rFonts w:ascii="Times New Roman" w:hAnsi="Times New Roman" w:cs="Times New Roman"/>
          <w:sz w:val="22"/>
        </w:rPr>
      </w:pPr>
    </w:p>
    <w:p w14:paraId="6BBB6D6A" w14:textId="26974D24" w:rsidR="00DF6B84" w:rsidRPr="00BC3606" w:rsidRDefault="00DF6B84" w:rsidP="00DF6B84">
      <w:pPr>
        <w:spacing w:line="360" w:lineRule="auto"/>
        <w:ind w:firstLine="840"/>
        <w:rPr>
          <w:rFonts w:ascii="Times New Roman" w:hAnsi="Times New Roman" w:cs="Times New Roman"/>
          <w:sz w:val="22"/>
        </w:rPr>
      </w:pPr>
      <w:r w:rsidRPr="00BC3606">
        <w:rPr>
          <w:rFonts w:ascii="Times New Roman" w:hAnsi="Times New Roman" w:cs="Times New Roman"/>
          <w:sz w:val="22"/>
        </w:rPr>
        <w:t xml:space="preserve">The purpose of this paper is to reconsider </w:t>
      </w:r>
      <w:r w:rsidR="003A4C45" w:rsidRPr="00BC3606">
        <w:rPr>
          <w:rFonts w:ascii="Times New Roman" w:hAnsi="Times New Roman" w:cs="Times New Roman"/>
          <w:sz w:val="22"/>
        </w:rPr>
        <w:t>method</w:t>
      </w:r>
      <w:r w:rsidR="003A4C45">
        <w:rPr>
          <w:rFonts w:ascii="Times New Roman" w:hAnsi="Times New Roman" w:cs="Times New Roman" w:hint="eastAsia"/>
          <w:sz w:val="22"/>
        </w:rPr>
        <w:t>s</w:t>
      </w:r>
      <w:r w:rsidR="003A4C45" w:rsidRPr="00BC3606">
        <w:rPr>
          <w:rFonts w:ascii="Times New Roman" w:hAnsi="Times New Roman" w:cs="Times New Roman"/>
          <w:sz w:val="22"/>
        </w:rPr>
        <w:t>,</w:t>
      </w:r>
      <w:r w:rsidR="003A4C45">
        <w:rPr>
          <w:rFonts w:ascii="Times New Roman" w:hAnsi="Times New Roman" w:cs="Times New Roman" w:hint="eastAsia"/>
          <w:sz w:val="22"/>
        </w:rPr>
        <w:t xml:space="preserve"> </w:t>
      </w:r>
      <w:r w:rsidRPr="00BC3606">
        <w:rPr>
          <w:rFonts w:ascii="Times New Roman" w:hAnsi="Times New Roman" w:cs="Times New Roman"/>
          <w:sz w:val="22"/>
        </w:rPr>
        <w:t>interest</w:t>
      </w:r>
      <w:r w:rsidR="003A4C45">
        <w:rPr>
          <w:rFonts w:ascii="Times New Roman" w:hAnsi="Times New Roman" w:cs="Times New Roman" w:hint="eastAsia"/>
          <w:sz w:val="22"/>
        </w:rPr>
        <w:t>s</w:t>
      </w:r>
      <w:r w:rsidRPr="00BC3606">
        <w:rPr>
          <w:rFonts w:ascii="Times New Roman" w:hAnsi="Times New Roman" w:cs="Times New Roman"/>
          <w:sz w:val="22"/>
        </w:rPr>
        <w:t>,</w:t>
      </w:r>
      <w:r w:rsidR="003A4C45">
        <w:rPr>
          <w:rFonts w:ascii="Times New Roman" w:hAnsi="Times New Roman" w:cs="Times New Roman" w:hint="eastAsia"/>
          <w:sz w:val="22"/>
        </w:rPr>
        <w:t xml:space="preserve"> </w:t>
      </w:r>
      <w:r w:rsidRPr="00BC3606">
        <w:rPr>
          <w:rFonts w:ascii="Times New Roman" w:hAnsi="Times New Roman" w:cs="Times New Roman"/>
          <w:sz w:val="22"/>
        </w:rPr>
        <w:t xml:space="preserve">and significance as common ground for both pattern- and process-oriented research. Additionally, we will reexamine the connections among these factors. </w:t>
      </w:r>
      <w:r w:rsidR="00EA3044" w:rsidRPr="00EA3044">
        <w:rPr>
          <w:rFonts w:ascii="Times New Roman" w:hAnsi="Times New Roman" w:cs="Times New Roman"/>
          <w:sz w:val="22"/>
        </w:rPr>
        <w:t xml:space="preserve">By doing so, we aim to reaffirm the futility of the controversy between these two approaches. Furthermore, we will discuss the future direction </w:t>
      </w:r>
      <w:r w:rsidR="00872F12">
        <w:rPr>
          <w:rFonts w:ascii="Times New Roman" w:hAnsi="Times New Roman" w:cs="Times New Roman"/>
          <w:sz w:val="22"/>
        </w:rPr>
        <w:t>of</w:t>
      </w:r>
      <w:r w:rsidR="00EA3044" w:rsidRPr="00EA3044">
        <w:rPr>
          <w:rFonts w:ascii="Times New Roman" w:hAnsi="Times New Roman" w:cs="Times New Roman"/>
          <w:sz w:val="22"/>
        </w:rPr>
        <w:t xml:space="preserve"> research in this field.</w:t>
      </w:r>
      <w:r w:rsidR="00EA3044">
        <w:rPr>
          <w:rFonts w:ascii="Times New Roman" w:hAnsi="Times New Roman" w:cs="Times New Roman" w:hint="eastAsia"/>
          <w:sz w:val="22"/>
        </w:rPr>
        <w:t xml:space="preserve"> </w:t>
      </w:r>
      <w:r w:rsidR="00D005F0" w:rsidRPr="00D005F0">
        <w:rPr>
          <w:rFonts w:ascii="Times New Roman" w:hAnsi="Times New Roman" w:cs="Times New Roman"/>
          <w:sz w:val="22"/>
        </w:rPr>
        <w:t>Thinking about</w:t>
      </w:r>
      <w:r w:rsidRPr="00BC3606">
        <w:rPr>
          <w:rFonts w:ascii="Times New Roman" w:hAnsi="Times New Roman" w:cs="Times New Roman"/>
          <w:sz w:val="22"/>
        </w:rPr>
        <w:t xml:space="preserve"> the overlapping </w:t>
      </w:r>
      <w:r w:rsidR="00D005F0" w:rsidRPr="00D005F0">
        <w:rPr>
          <w:rFonts w:ascii="Times New Roman" w:hAnsi="Times New Roman" w:cs="Times New Roman"/>
          <w:sz w:val="22"/>
        </w:rPr>
        <w:t>parts of the</w:t>
      </w:r>
      <w:r w:rsidRPr="00BC3606">
        <w:rPr>
          <w:rFonts w:ascii="Times New Roman" w:hAnsi="Times New Roman" w:cs="Times New Roman"/>
          <w:sz w:val="22"/>
        </w:rPr>
        <w:t xml:space="preserve"> Venn diagram may </w:t>
      </w:r>
      <w:r w:rsidR="00D005F0" w:rsidRPr="00D005F0">
        <w:rPr>
          <w:rFonts w:ascii="Times New Roman" w:hAnsi="Times New Roman" w:cs="Times New Roman"/>
          <w:sz w:val="22"/>
        </w:rPr>
        <w:t>provide some clues</w:t>
      </w:r>
      <w:r w:rsidRPr="00BC3606">
        <w:rPr>
          <w:rFonts w:ascii="Times New Roman" w:hAnsi="Times New Roman" w:cs="Times New Roman"/>
          <w:sz w:val="22"/>
        </w:rPr>
        <w:t>.</w:t>
      </w:r>
    </w:p>
    <w:p w14:paraId="4792ED3E" w14:textId="77777777" w:rsidR="00DF6B84" w:rsidRDefault="00DF6B84" w:rsidP="00DF6B84">
      <w:pPr>
        <w:spacing w:line="360" w:lineRule="auto"/>
        <w:rPr>
          <w:rFonts w:ascii="Times New Roman" w:hAnsi="Times New Roman"/>
          <w:b/>
          <w:sz w:val="22"/>
          <w:rPrChange w:id="189" w:author="池本 美都" w:date="2024-06-10T14:08:00Z" w16du:dateUtc="2024-06-10T05:08:00Z">
            <w:rPr>
              <w:rFonts w:ascii="Times New Roman" w:hAnsi="Times New Roman"/>
              <w:sz w:val="22"/>
            </w:rPr>
          </w:rPrChange>
        </w:rPr>
      </w:pPr>
    </w:p>
    <w:p w14:paraId="519AA7DA" w14:textId="170494CC" w:rsidR="00DF6B84" w:rsidRPr="005C261E" w:rsidRDefault="00DF6B84" w:rsidP="00DF6B84">
      <w:pPr>
        <w:spacing w:line="360" w:lineRule="auto"/>
        <w:rPr>
          <w:rFonts w:ascii="Times New Roman" w:hAnsi="Times New Roman"/>
          <w:b/>
          <w:sz w:val="24"/>
          <w:rPrChange w:id="190" w:author="池本 美都" w:date="2024-06-10T14:08:00Z" w16du:dateUtc="2024-06-10T05:08:00Z">
            <w:rPr>
              <w:rFonts w:ascii="Times New Roman" w:hAnsi="Times New Roman"/>
              <w:b/>
              <w:sz w:val="22"/>
            </w:rPr>
          </w:rPrChange>
        </w:rPr>
      </w:pPr>
      <w:r w:rsidRPr="00AC275B">
        <w:rPr>
          <w:rFonts w:ascii="Times New Roman" w:hAnsi="Times New Roman" w:cs="Times New Roman"/>
          <w:b/>
          <w:bCs/>
          <w:sz w:val="22"/>
          <w:szCs w:val="24"/>
        </w:rPr>
        <w:t>Method</w:t>
      </w:r>
      <w:r>
        <w:rPr>
          <w:rFonts w:ascii="Times New Roman" w:hAnsi="Times New Roman" w:cs="Times New Roman" w:hint="eastAsia"/>
          <w:b/>
          <w:bCs/>
          <w:sz w:val="22"/>
          <w:szCs w:val="24"/>
        </w:rPr>
        <w:t>s</w:t>
      </w:r>
    </w:p>
    <w:p w14:paraId="352636DB" w14:textId="39B06DA6" w:rsidR="00DF6B84" w:rsidRPr="005C261E" w:rsidRDefault="00DF6B84" w:rsidP="00DF6B84">
      <w:pPr>
        <w:spacing w:line="360" w:lineRule="auto"/>
        <w:ind w:firstLine="840"/>
        <w:rPr>
          <w:rFonts w:ascii="Times New Roman" w:hAnsi="Times New Roman"/>
          <w:sz w:val="22"/>
          <w:rPrChange w:id="191" w:author="池本 美都" w:date="2024-06-10T14:08:00Z" w16du:dateUtc="2024-06-10T05:08:00Z">
            <w:rPr>
              <w:rFonts w:ascii="Times New Roman" w:hAnsi="Times New Roman"/>
            </w:rPr>
          </w:rPrChange>
        </w:rPr>
      </w:pPr>
      <w:r w:rsidRPr="005C261E">
        <w:rPr>
          <w:rFonts w:ascii="Times New Roman" w:hAnsi="Times New Roman"/>
          <w:sz w:val="22"/>
          <w:rPrChange w:id="192" w:author="池本 美都" w:date="2024-06-10T14:08:00Z" w16du:dateUtc="2024-06-10T05:08:00Z">
            <w:rPr>
              <w:rFonts w:ascii="Times New Roman" w:hAnsi="Times New Roman"/>
            </w:rPr>
          </w:rPrChange>
        </w:rPr>
        <w:t>It seems that what studies ecologists recognize as pattern- or process-oriented largely depends on what “methods” those studies use. In this section, we explore the connections between pattern-oriented and process-oriented research and their relationship to "method</w:t>
      </w:r>
      <w:r w:rsidR="00BE2096" w:rsidRPr="005C261E">
        <w:rPr>
          <w:rFonts w:ascii="Times New Roman" w:hAnsi="Times New Roman"/>
          <w:sz w:val="22"/>
          <w:rPrChange w:id="193" w:author="池本 美都" w:date="2024-06-10T14:08:00Z" w16du:dateUtc="2024-06-10T05:08:00Z">
            <w:rPr>
              <w:rFonts w:ascii="Times New Roman" w:hAnsi="Times New Roman"/>
            </w:rPr>
          </w:rPrChange>
        </w:rPr>
        <w:t>s</w:t>
      </w:r>
      <w:r w:rsidRPr="005C261E">
        <w:rPr>
          <w:rFonts w:ascii="Times New Roman" w:hAnsi="Times New Roman"/>
          <w:sz w:val="22"/>
          <w:rPrChange w:id="194" w:author="池本 美都" w:date="2024-06-10T14:08:00Z" w16du:dateUtc="2024-06-10T05:08:00Z">
            <w:rPr>
              <w:rFonts w:ascii="Times New Roman" w:hAnsi="Times New Roman"/>
            </w:rPr>
          </w:rPrChange>
        </w:rPr>
        <w:t xml:space="preserve">." Additionally, we examine how recent advancements in methodology may serve to bridge these research approaches. Methods used by community ecologists can be classified into two categories—observational and manipulative. The former methods observe natural communities, often consisting of many species, thereby describing the ‘spatial and temporal patterns’ of species diversity and functioning. The latter methods conduct manipulative experiments on a subset community consisting of a few species to test ‘causal processes’ between ecological variables. </w:t>
      </w:r>
    </w:p>
    <w:p w14:paraId="16132F2D" w14:textId="77777777" w:rsidR="00DF6B84" w:rsidRPr="005C261E" w:rsidRDefault="00DF6B84" w:rsidP="00DF6B84">
      <w:pPr>
        <w:spacing w:line="360" w:lineRule="auto"/>
        <w:rPr>
          <w:rFonts w:ascii="Times New Roman" w:hAnsi="Times New Roman"/>
          <w:sz w:val="22"/>
          <w:rPrChange w:id="195" w:author="池本 美都" w:date="2024-06-10T14:08:00Z" w16du:dateUtc="2024-06-10T05:08:00Z">
            <w:rPr>
              <w:rFonts w:ascii="Times New Roman" w:hAnsi="Times New Roman"/>
            </w:rPr>
          </w:rPrChange>
        </w:rPr>
      </w:pPr>
      <w:r w:rsidRPr="005C261E">
        <w:rPr>
          <w:rFonts w:ascii="Times New Roman" w:hAnsi="Times New Roman"/>
          <w:sz w:val="22"/>
          <w:rPrChange w:id="196" w:author="池本 美都" w:date="2024-06-10T14:08:00Z" w16du:dateUtc="2024-06-10T05:08:00Z">
            <w:rPr>
              <w:rFonts w:ascii="Times New Roman" w:hAnsi="Times New Roman"/>
            </w:rPr>
          </w:rPrChange>
        </w:rPr>
        <w:lastRenderedPageBreak/>
        <w:tab/>
        <w:t xml:space="preserve">Although these two lines of methods are not mutually exclusive, they both have their strength and shortage, which may have caused controversies in the relationships between community structures and biological processes such as species interactions. A notable example is a long-lasting debate on the importance of interspecific competition. In this debate, segregated spatial distribution between species based on purely observational studies was once thought of as the signal of interspecific competition. However, this naïve view was strongly criticized, as segregated distribution does not necessarily result from interspecific competition, nor does the lack of spatial segregation mean no competition. In other words, ecologists thought that purely observational studies cannot prove ‘causal processes’ between species nor between competition and observed community patterns. Shortly after these critiques, ecologists turned to focus on manipulative experiments, successfully revealing the presence or absence of interspecific competition between many pairs of species. More recently, however, accumulating such studies itself turned out to be insufficient to conclude the relevance of the community-structuring force of competition, as an emergent property of ecological communities, consisting of multispecies, is increasingly recognized. </w:t>
      </w:r>
    </w:p>
    <w:p w14:paraId="79058CFD" w14:textId="77777777" w:rsidR="00DF6B84" w:rsidRPr="005C261E" w:rsidRDefault="00DF6B84" w:rsidP="00DF6B84">
      <w:pPr>
        <w:spacing w:line="360" w:lineRule="auto"/>
        <w:ind w:firstLine="840"/>
        <w:rPr>
          <w:rFonts w:ascii="Times New Roman" w:hAnsi="Times New Roman"/>
          <w:sz w:val="22"/>
          <w:rPrChange w:id="197" w:author="池本 美都" w:date="2024-06-10T14:08:00Z" w16du:dateUtc="2024-06-10T05:08:00Z">
            <w:rPr>
              <w:rFonts w:ascii="Times New Roman" w:hAnsi="Times New Roman"/>
            </w:rPr>
          </w:rPrChange>
        </w:rPr>
      </w:pPr>
      <w:r w:rsidRPr="005C261E">
        <w:rPr>
          <w:rFonts w:ascii="Times New Roman" w:hAnsi="Times New Roman"/>
          <w:sz w:val="22"/>
          <w:rPrChange w:id="198" w:author="池本 美都" w:date="2024-06-10T14:08:00Z" w16du:dateUtc="2024-06-10T05:08:00Z">
            <w:rPr>
              <w:rFonts w:ascii="Times New Roman" w:hAnsi="Times New Roman"/>
            </w:rPr>
          </w:rPrChange>
        </w:rPr>
        <w:t xml:space="preserve">Integrating knowledge from studies using observational and manipulative methods in community ecology is challenging. However, </w:t>
      </w:r>
      <w:proofErr w:type="gramStart"/>
      <w:r w:rsidRPr="005C261E">
        <w:rPr>
          <w:rFonts w:ascii="Times New Roman" w:hAnsi="Times New Roman"/>
          <w:sz w:val="22"/>
          <w:rPrChange w:id="199" w:author="池本 美都" w:date="2024-06-10T14:08:00Z" w16du:dateUtc="2024-06-10T05:08:00Z">
            <w:rPr>
              <w:rFonts w:ascii="Times New Roman" w:hAnsi="Times New Roman"/>
            </w:rPr>
          </w:rPrChange>
        </w:rPr>
        <w:t>It</w:t>
      </w:r>
      <w:proofErr w:type="gramEnd"/>
      <w:r w:rsidRPr="005C261E">
        <w:rPr>
          <w:rFonts w:ascii="Times New Roman" w:hAnsi="Times New Roman"/>
          <w:sz w:val="22"/>
          <w:rPrChange w:id="200" w:author="池本 美都" w:date="2024-06-10T14:08:00Z" w16du:dateUtc="2024-06-10T05:08:00Z">
            <w:rPr>
              <w:rFonts w:ascii="Times New Roman" w:hAnsi="Times New Roman"/>
            </w:rPr>
          </w:rPrChange>
        </w:rPr>
        <w:t xml:space="preserve"> is important to recognize that the methods chosen for a study do not always determine the specific questions or goals it seeks to answer. Therefore, we should not automatically assume that pattern-oriented studies are always observational or that process-oriented studies always involve manipulation. The apparent association between these approaches and methods may stem from the challenges of conducting manipulative studies, especially those involving many species. If a method could infer ecological processes in a multi-species system without manipulation, it could help bridge the gap between pattern- and process-oriented studies. </w:t>
      </w:r>
    </w:p>
    <w:p w14:paraId="64FEB63A" w14:textId="67525DCE" w:rsidR="00DF6B84" w:rsidRPr="005C261E" w:rsidRDefault="00DF6B84" w:rsidP="00DF6B84">
      <w:pPr>
        <w:spacing w:line="360" w:lineRule="auto"/>
        <w:rPr>
          <w:rFonts w:ascii="Times New Roman" w:hAnsi="Times New Roman"/>
          <w:sz w:val="22"/>
          <w:rPrChange w:id="201" w:author="池本 美都" w:date="2024-06-10T14:08:00Z" w16du:dateUtc="2024-06-10T05:08:00Z">
            <w:rPr>
              <w:rFonts w:ascii="Times New Roman" w:hAnsi="Times New Roman"/>
            </w:rPr>
          </w:rPrChange>
        </w:rPr>
      </w:pPr>
      <w:r w:rsidRPr="005C261E">
        <w:rPr>
          <w:rFonts w:ascii="Times New Roman" w:hAnsi="Times New Roman"/>
          <w:sz w:val="22"/>
          <w:rPrChange w:id="202" w:author="池本 美都" w:date="2024-06-10T14:08:00Z" w16du:dateUtc="2024-06-10T05:08:00Z">
            <w:rPr>
              <w:rFonts w:ascii="Times New Roman" w:hAnsi="Times New Roman"/>
            </w:rPr>
          </w:rPrChange>
        </w:rPr>
        <w:lastRenderedPageBreak/>
        <w:t xml:space="preserve">          Recently, several promising methods have been developed to overcome this difficulty. There are broadly two different streams of the methodology development which are based on the spatial or temporal pattern of observational data: species distribution modeling (SDM) and nonlinear time series analysis (especially, empirical dynamic </w:t>
      </w:r>
      <w:r w:rsidR="00535348" w:rsidRPr="005C261E">
        <w:rPr>
          <w:rFonts w:ascii="Times New Roman" w:hAnsi="Times New Roman"/>
          <w:sz w:val="22"/>
          <w:rPrChange w:id="203" w:author="池本 美都" w:date="2024-06-10T14:08:00Z" w16du:dateUtc="2024-06-10T05:08:00Z">
            <w:rPr>
              <w:rFonts w:ascii="Times New Roman" w:hAnsi="Times New Roman"/>
            </w:rPr>
          </w:rPrChange>
        </w:rPr>
        <w:t>modeling</w:t>
      </w:r>
      <w:r w:rsidRPr="005C261E">
        <w:rPr>
          <w:rFonts w:ascii="Times New Roman" w:hAnsi="Times New Roman"/>
          <w:sz w:val="22"/>
          <w:rPrChange w:id="204" w:author="池本 美都" w:date="2024-06-10T14:08:00Z" w16du:dateUtc="2024-06-10T05:08:00Z">
            <w:rPr>
              <w:rFonts w:ascii="Times New Roman" w:hAnsi="Times New Roman"/>
            </w:rPr>
          </w:rPrChange>
        </w:rPr>
        <w:t xml:space="preserve"> (EDM)). SDM has originally been used to correlate the occurrence or abundance of a species with an abiotic environment, but there have been several attempts to correlate species occurrence/abundance with biotic interactions by using SDM. Among these, joint species distribution models (JSDMs), which extract the signal of biotic interactions represented by the residuals of co-occurrence models, are becoming increasingly popular. On the other hand, EDM is the method that extracts the underlying processes from time series data, under the assumption that the focal system is governed by deterministic processes. Specifically, EDM can (1) detect causality between species (i.e., demographic level interspecific interactions) and (2) quantify the sign and strength of interaction effects between species. As such, EDM can reconstruct species-interaction networks, i.e., processes, from purely observational, time series data of community dynamics. Of course, the interpretation of JSDM and EDM depends on </w:t>
      </w:r>
      <w:proofErr w:type="gramStart"/>
      <w:r w:rsidRPr="005C261E">
        <w:rPr>
          <w:rFonts w:ascii="Times New Roman" w:hAnsi="Times New Roman"/>
          <w:sz w:val="22"/>
          <w:rPrChange w:id="205" w:author="池本 美都" w:date="2024-06-10T14:08:00Z" w16du:dateUtc="2024-06-10T05:08:00Z">
            <w:rPr>
              <w:rFonts w:ascii="Times New Roman" w:hAnsi="Times New Roman"/>
            </w:rPr>
          </w:rPrChange>
        </w:rPr>
        <w:t>a number of</w:t>
      </w:r>
      <w:proofErr w:type="gramEnd"/>
      <w:r w:rsidRPr="005C261E">
        <w:rPr>
          <w:rFonts w:ascii="Times New Roman" w:hAnsi="Times New Roman"/>
          <w:sz w:val="22"/>
          <w:rPrChange w:id="206" w:author="池本 美都" w:date="2024-06-10T14:08:00Z" w16du:dateUtc="2024-06-10T05:08:00Z">
            <w:rPr>
              <w:rFonts w:ascii="Times New Roman" w:hAnsi="Times New Roman"/>
            </w:rPr>
          </w:rPrChange>
        </w:rPr>
        <w:t xml:space="preserve"> assumptions (for JSDM; missing abiotic variables, interdependence between environment and biotic interactions, and the direction of interactions (Blanchet et al. 2020), for EDM; deterministic processes, stationarity, and nonlinearity). Thus, careful diagnostics are needed to conclude that spatial and temporal pattern data reflect biotic interactions. Nevertheless, there has been an increasing number of studies that apply these new analytical methods to uncover the processes underlying community patterns. </w:t>
      </w:r>
    </w:p>
    <w:p w14:paraId="1AA1B3B4" w14:textId="68A3C390" w:rsidR="00DF6B84" w:rsidRPr="005C261E" w:rsidRDefault="00DF6B84" w:rsidP="00DF6B84">
      <w:pPr>
        <w:spacing w:line="360" w:lineRule="auto"/>
        <w:rPr>
          <w:rFonts w:ascii="Times New Roman" w:hAnsi="Times New Roman"/>
          <w:sz w:val="22"/>
          <w:rPrChange w:id="207" w:author="池本 美都" w:date="2024-06-10T14:08:00Z" w16du:dateUtc="2024-06-10T05:08:00Z">
            <w:rPr>
              <w:rFonts w:ascii="Times New Roman" w:hAnsi="Times New Roman"/>
            </w:rPr>
          </w:rPrChange>
        </w:rPr>
      </w:pPr>
      <w:r w:rsidRPr="005C261E">
        <w:rPr>
          <w:rFonts w:ascii="Times New Roman" w:hAnsi="Times New Roman"/>
          <w:sz w:val="22"/>
          <w:rPrChange w:id="208" w:author="池本 美都" w:date="2024-06-10T14:08:00Z" w16du:dateUtc="2024-06-10T05:08:00Z">
            <w:rPr>
              <w:rFonts w:ascii="Times New Roman" w:hAnsi="Times New Roman"/>
            </w:rPr>
          </w:rPrChange>
        </w:rPr>
        <w:tab/>
      </w:r>
      <w:r w:rsidR="00535348" w:rsidRPr="005C261E">
        <w:rPr>
          <w:rFonts w:ascii="Times New Roman" w:hAnsi="Times New Roman"/>
          <w:sz w:val="22"/>
          <w:rPrChange w:id="209" w:author="池本 美都" w:date="2024-06-10T14:08:00Z" w16du:dateUtc="2024-06-10T05:08:00Z">
            <w:rPr>
              <w:rFonts w:ascii="Times New Roman" w:hAnsi="Times New Roman"/>
            </w:rPr>
          </w:rPrChange>
        </w:rPr>
        <w:t>An important</w:t>
      </w:r>
      <w:r w:rsidRPr="005C261E">
        <w:rPr>
          <w:rFonts w:ascii="Times New Roman" w:hAnsi="Times New Roman"/>
          <w:sz w:val="22"/>
          <w:rPrChange w:id="210" w:author="池本 美都" w:date="2024-06-10T14:08:00Z" w16du:dateUtc="2024-06-10T05:08:00Z">
            <w:rPr>
              <w:rFonts w:ascii="Times New Roman" w:hAnsi="Times New Roman"/>
            </w:rPr>
          </w:rPrChange>
        </w:rPr>
        <w:t xml:space="preserve"> strength of the SDM and EDM methods is that they can infer community processes (biotic interactions) from observational data. We consider that this strength expands the space of approaches that community ecology can apply. We illustrate this in Fig. 2. The conventional situation is represented by the association of two axes, i.e., pattern vs. process and </w:t>
      </w:r>
      <w:r w:rsidRPr="005C261E">
        <w:rPr>
          <w:rFonts w:ascii="Times New Roman" w:hAnsi="Times New Roman"/>
          <w:sz w:val="22"/>
          <w:rPrChange w:id="211" w:author="池本 美都" w:date="2024-06-10T14:08:00Z" w16du:dateUtc="2024-06-10T05:08:00Z">
            <w:rPr>
              <w:rFonts w:ascii="Times New Roman" w:hAnsi="Times New Roman"/>
            </w:rPr>
          </w:rPrChange>
        </w:rPr>
        <w:lastRenderedPageBreak/>
        <w:t>many vs. few species. This is because manipulative studies are difficult with a system consisting of many species. In contrast, the recent development of new techniques such as JSDM and EDM loosened the association between the two axes and expanded the space of approaches we can use in community ecology. In other words, we may be able to conduct process-oriented studies with many species. This expansion of the possibilities within the realm of 'method</w:t>
      </w:r>
      <w:r w:rsidR="00610CF8" w:rsidRPr="005C261E">
        <w:rPr>
          <w:rFonts w:ascii="Times New Roman" w:hAnsi="Times New Roman"/>
          <w:sz w:val="22"/>
          <w:rPrChange w:id="212" w:author="池本 美都" w:date="2024-06-10T14:08:00Z" w16du:dateUtc="2024-06-10T05:08:00Z">
            <w:rPr>
              <w:rFonts w:ascii="Times New Roman" w:hAnsi="Times New Roman"/>
            </w:rPr>
          </w:rPrChange>
        </w:rPr>
        <w:t>s</w:t>
      </w:r>
      <w:r w:rsidRPr="005C261E">
        <w:rPr>
          <w:rFonts w:ascii="Times New Roman" w:hAnsi="Times New Roman"/>
          <w:sz w:val="22"/>
          <w:rPrChange w:id="213" w:author="池本 美都" w:date="2024-06-10T14:08:00Z" w16du:dateUtc="2024-06-10T05:08:00Z">
            <w:rPr>
              <w:rFonts w:ascii="Times New Roman" w:hAnsi="Times New Roman"/>
            </w:rPr>
          </w:rPrChange>
        </w:rPr>
        <w:t>' has led us to realize that pattern-oriented research and process-oriented research occupy a shared space. This indicates a potential for the strengths and weaknesses of both approaches to complement each other using different methods.</w:t>
      </w:r>
    </w:p>
    <w:p w14:paraId="4877B1B1" w14:textId="77777777" w:rsidR="00DF6B84" w:rsidRPr="005C261E" w:rsidRDefault="00DF6B84" w:rsidP="00DF6B84">
      <w:pPr>
        <w:spacing w:line="360" w:lineRule="auto"/>
        <w:rPr>
          <w:rFonts w:ascii="Times New Roman" w:hAnsi="Times New Roman"/>
          <w:sz w:val="22"/>
          <w:rPrChange w:id="214" w:author="池本 美都" w:date="2024-06-10T14:08:00Z" w16du:dateUtc="2024-06-10T05:08:00Z">
            <w:rPr>
              <w:rFonts w:ascii="Times New Roman" w:hAnsi="Times New Roman"/>
            </w:rPr>
          </w:rPrChange>
        </w:rPr>
      </w:pPr>
    </w:p>
    <w:p w14:paraId="32E8C112" w14:textId="77777777" w:rsidR="00DF6B84" w:rsidRPr="00AC275B" w:rsidRDefault="00DF6B84" w:rsidP="00DF6B84">
      <w:pPr>
        <w:spacing w:line="360" w:lineRule="auto"/>
        <w:rPr>
          <w:rFonts w:ascii="Times New Roman" w:hAnsi="Times New Roman" w:cs="Times New Roman"/>
        </w:rPr>
      </w:pPr>
      <w:r w:rsidRPr="00E24CB6">
        <w:rPr>
          <w:rFonts w:ascii="Times New Roman" w:hAnsi="Times New Roman" w:cs="Times New Roman"/>
          <w:noProof/>
        </w:rPr>
        <w:drawing>
          <wp:inline distT="0" distB="0" distL="0" distR="0" wp14:anchorId="2643AD5A" wp14:editId="0D5E190F">
            <wp:extent cx="5400040" cy="2574925"/>
            <wp:effectExtent l="0" t="0" r="0" b="0"/>
            <wp:docPr id="44" name="図 43">
              <a:extLst xmlns:a="http://schemas.openxmlformats.org/drawingml/2006/main">
                <a:ext uri="{FF2B5EF4-FFF2-40B4-BE49-F238E27FC236}">
                  <a16:creationId xmlns:a16="http://schemas.microsoft.com/office/drawing/2014/main" id="{EE0CC947-32AC-A613-0614-1AFA357DA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3">
                      <a:extLst>
                        <a:ext uri="{FF2B5EF4-FFF2-40B4-BE49-F238E27FC236}">
                          <a16:creationId xmlns:a16="http://schemas.microsoft.com/office/drawing/2014/main" id="{EE0CC947-32AC-A613-0614-1AFA357DA6C8}"/>
                        </a:ext>
                      </a:extLst>
                    </pic:cNvPr>
                    <pic:cNvPicPr>
                      <a:picLocks noChangeAspect="1"/>
                    </pic:cNvPicPr>
                  </pic:nvPicPr>
                  <pic:blipFill>
                    <a:blip r:embed="rId14"/>
                    <a:stretch>
                      <a:fillRect/>
                    </a:stretch>
                  </pic:blipFill>
                  <pic:spPr>
                    <a:xfrm>
                      <a:off x="0" y="0"/>
                      <a:ext cx="5400040" cy="2574925"/>
                    </a:xfrm>
                    <a:prstGeom prst="rect">
                      <a:avLst/>
                    </a:prstGeom>
                  </pic:spPr>
                </pic:pic>
              </a:graphicData>
            </a:graphic>
          </wp:inline>
        </w:drawing>
      </w:r>
    </w:p>
    <w:p w14:paraId="71101B5C" w14:textId="77777777" w:rsidR="005936B4" w:rsidRDefault="005936B4"/>
    <w:p w14:paraId="0EFBB9C4" w14:textId="77777777" w:rsidR="00DF6B84" w:rsidRPr="005C261E" w:rsidRDefault="00DF6B84" w:rsidP="00DF6B84">
      <w:pPr>
        <w:spacing w:line="360" w:lineRule="auto"/>
        <w:rPr>
          <w:rFonts w:ascii="Times New Roman" w:hAnsi="Times New Roman"/>
          <w:sz w:val="22"/>
          <w:rPrChange w:id="215" w:author="池本 美都" w:date="2024-06-10T14:08:00Z" w16du:dateUtc="2024-06-10T05:08:00Z">
            <w:rPr>
              <w:rFonts w:ascii="Times New Roman" w:hAnsi="Times New Roman"/>
            </w:rPr>
          </w:rPrChange>
        </w:rPr>
      </w:pPr>
      <w:r w:rsidRPr="005C261E">
        <w:rPr>
          <w:rFonts w:ascii="Times New Roman" w:hAnsi="Times New Roman"/>
          <w:b/>
          <w:sz w:val="22"/>
          <w:rPrChange w:id="216" w:author="池本 美都" w:date="2024-06-10T14:08:00Z" w16du:dateUtc="2024-06-10T05:08:00Z">
            <w:rPr>
              <w:rFonts w:ascii="Times New Roman" w:hAnsi="Times New Roman"/>
              <w:b/>
            </w:rPr>
          </w:rPrChange>
        </w:rPr>
        <w:t>Interests</w:t>
      </w:r>
    </w:p>
    <w:p w14:paraId="6A1256D0" w14:textId="43A24427" w:rsidR="00DF6B84" w:rsidRPr="005C261E" w:rsidRDefault="00DF6B84" w:rsidP="00DF6B84">
      <w:pPr>
        <w:spacing w:line="360" w:lineRule="auto"/>
        <w:ind w:firstLine="840"/>
        <w:rPr>
          <w:rFonts w:ascii="Times New Roman" w:hAnsi="Times New Roman"/>
          <w:sz w:val="22"/>
          <w:rPrChange w:id="217" w:author="池本 美都" w:date="2024-06-10T14:08:00Z" w16du:dateUtc="2024-06-10T05:08:00Z">
            <w:rPr>
              <w:rFonts w:ascii="Times New Roman" w:hAnsi="Times New Roman"/>
            </w:rPr>
          </w:rPrChange>
        </w:rPr>
      </w:pPr>
      <w:r w:rsidRPr="005C261E">
        <w:rPr>
          <w:rFonts w:ascii="Times New Roman" w:hAnsi="Times New Roman"/>
          <w:sz w:val="22"/>
          <w:rPrChange w:id="218" w:author="池本 美都" w:date="2024-06-10T14:08:00Z" w16du:dateUtc="2024-06-10T05:08:00Z">
            <w:rPr>
              <w:rFonts w:ascii="Times New Roman" w:hAnsi="Times New Roman"/>
            </w:rPr>
          </w:rPrChange>
        </w:rPr>
        <w:t xml:space="preserve">Roles of personal and subjective interests in advancing science are seldom discussed formally. This is understandable because personal and subjective interests do not appear consistent with the objectivity of science. However, it is also true that individual scientists are motivated by their subjective interests. In this section, we discuss why subjective interests matter in the science of ecology. </w:t>
      </w:r>
    </w:p>
    <w:p w14:paraId="5C9955C2" w14:textId="664B3C8D" w:rsidR="00DF6B84" w:rsidRPr="005C261E" w:rsidRDefault="00DF6B84" w:rsidP="00DF6B84">
      <w:pPr>
        <w:spacing w:line="360" w:lineRule="auto"/>
        <w:ind w:firstLine="840"/>
        <w:rPr>
          <w:rFonts w:ascii="Times New Roman" w:hAnsi="Times New Roman"/>
          <w:sz w:val="22"/>
          <w:rPrChange w:id="219" w:author="池本 美都" w:date="2024-06-10T14:08:00Z" w16du:dateUtc="2024-06-10T05:08:00Z">
            <w:rPr>
              <w:rFonts w:ascii="Times New Roman" w:hAnsi="Times New Roman"/>
            </w:rPr>
          </w:rPrChange>
        </w:rPr>
      </w:pPr>
      <w:r w:rsidRPr="005C261E">
        <w:rPr>
          <w:rFonts w:ascii="Times New Roman" w:hAnsi="Times New Roman"/>
          <w:sz w:val="22"/>
          <w:rPrChange w:id="220" w:author="池本 美都" w:date="2024-06-10T14:08:00Z" w16du:dateUtc="2024-06-10T05:08:00Z">
            <w:rPr>
              <w:rFonts w:ascii="Times New Roman" w:hAnsi="Times New Roman"/>
            </w:rPr>
          </w:rPrChange>
        </w:rPr>
        <w:lastRenderedPageBreak/>
        <w:t xml:space="preserve">First, subjective interests drive individual ecologists. When conducting empirical </w:t>
      </w:r>
      <w:r w:rsidR="00B51D21" w:rsidRPr="005C261E">
        <w:rPr>
          <w:rFonts w:ascii="Times New Roman" w:hAnsi="Times New Roman"/>
          <w:sz w:val="22"/>
          <w:rPrChange w:id="221" w:author="池本 美都" w:date="2024-06-10T14:08:00Z" w16du:dateUtc="2024-06-10T05:08:00Z">
            <w:rPr>
              <w:rFonts w:ascii="Times New Roman" w:hAnsi="Times New Roman"/>
            </w:rPr>
          </w:rPrChange>
        </w:rPr>
        <w:t>studies, researchers</w:t>
      </w:r>
      <w:r w:rsidRPr="005C261E">
        <w:rPr>
          <w:rFonts w:ascii="Times New Roman" w:hAnsi="Times New Roman"/>
          <w:sz w:val="22"/>
          <w:rPrChange w:id="222" w:author="池本 美都" w:date="2024-06-10T14:08:00Z" w16du:dateUtc="2024-06-10T05:08:00Z">
            <w:rPr>
              <w:rFonts w:ascii="Times New Roman" w:hAnsi="Times New Roman"/>
            </w:rPr>
          </w:rPrChange>
        </w:rPr>
        <w:t xml:space="preserve"> typically focus on a small number of taxa in a particular ecosystem. The choice of which taxa to study is largely arbitrary. While ecologists may shift the taxa they study over their careers, the shifts between ecosystems (e.g., from terrestrial to marine) are less frequent, and the choice of ecosystems is also arbitrary. Some taxa are more suitable to certain experimental manipulations than others, and some taxa are commercially more important than others (e.g., crops and their pests), influencing researchers’ decisions. However, even in such cases, the underlying reason for conducting experiments or being concerned about agricultural production often stems from personal interests. We ecologists also know from experiences that sometimes study taxa or methods are chosen for reasons that are more obviously personal (e.g., preference for charismatic taxa or mathematics). Ultimately, why someone becomes an ecologist, rather than a physicist or lawyer, is (at least partly) a problem of personal interest. Thus, even choices with seemingly logical reasons are underlain by personal interests. </w:t>
      </w:r>
    </w:p>
    <w:p w14:paraId="017BD869" w14:textId="653A45AA" w:rsidR="00DF6B84" w:rsidRPr="005C261E" w:rsidRDefault="00DF6B84" w:rsidP="00DF6B84">
      <w:pPr>
        <w:spacing w:line="360" w:lineRule="auto"/>
        <w:ind w:firstLine="840"/>
        <w:rPr>
          <w:rFonts w:ascii="Times New Roman" w:hAnsi="Times New Roman"/>
          <w:sz w:val="22"/>
          <w:rPrChange w:id="223" w:author="池本 美都" w:date="2024-06-10T14:08:00Z" w16du:dateUtc="2024-06-10T05:08:00Z">
            <w:rPr>
              <w:rFonts w:ascii="Times New Roman" w:hAnsi="Times New Roman"/>
            </w:rPr>
          </w:rPrChange>
        </w:rPr>
      </w:pPr>
      <w:r w:rsidRPr="005C261E">
        <w:rPr>
          <w:rFonts w:ascii="Times New Roman" w:hAnsi="Times New Roman"/>
          <w:sz w:val="22"/>
          <w:rPrChange w:id="224" w:author="池本 美都" w:date="2024-06-10T14:08:00Z" w16du:dateUtc="2024-06-10T05:08:00Z">
            <w:rPr>
              <w:rFonts w:ascii="Times New Roman" w:hAnsi="Times New Roman"/>
            </w:rPr>
          </w:rPrChange>
        </w:rPr>
        <w:t xml:space="preserve">The arbitrariness of choice is especially relevant in ecology. Ecology (and evolutionary biology) is a science that deals with diversity. There are millions of species on Earth, and it is not practical to study all of them for individual ecologists. Furthermore, species is just one of the taxonomic scales. Populations can be different from each other, and the patterns and processes related to between-population differences (or similarities) are worth investigating (e.g., in butterflies and moths, populations at higher latitudes use larger numbers of host plant species; Lancaster 2020). Taxonomic scales above species can also exhibit patterns and processes. A subfamily of butterflies </w:t>
      </w:r>
      <w:proofErr w:type="spellStart"/>
      <w:r w:rsidRPr="005C261E">
        <w:rPr>
          <w:rFonts w:ascii="Times New Roman" w:hAnsi="Times New Roman"/>
          <w:sz w:val="22"/>
          <w:rPrChange w:id="225" w:author="池本 美都" w:date="2024-06-10T14:08:00Z" w16du:dateUtc="2024-06-10T05:08:00Z">
            <w:rPr>
              <w:rFonts w:ascii="Times New Roman" w:hAnsi="Times New Roman"/>
            </w:rPr>
          </w:rPrChange>
        </w:rPr>
        <w:t>Pierinae</w:t>
      </w:r>
      <w:proofErr w:type="spellEnd"/>
      <w:r w:rsidRPr="005C261E">
        <w:rPr>
          <w:rFonts w:ascii="Times New Roman" w:hAnsi="Times New Roman"/>
          <w:sz w:val="22"/>
          <w:rPrChange w:id="226" w:author="池本 美都" w:date="2024-06-10T14:08:00Z" w16du:dateUtc="2024-06-10T05:08:00Z">
            <w:rPr>
              <w:rFonts w:ascii="Times New Roman" w:hAnsi="Times New Roman"/>
            </w:rPr>
          </w:rPrChange>
        </w:rPr>
        <w:t xml:space="preserve">, including the cabbage white, can detoxify glucosinolates produced by </w:t>
      </w:r>
      <w:proofErr w:type="spellStart"/>
      <w:r w:rsidRPr="005C261E">
        <w:rPr>
          <w:rFonts w:ascii="Times New Roman" w:hAnsi="Times New Roman"/>
          <w:sz w:val="22"/>
          <w:rPrChange w:id="227" w:author="池本 美都" w:date="2024-06-10T14:08:00Z" w16du:dateUtc="2024-06-10T05:08:00Z">
            <w:rPr>
              <w:rFonts w:ascii="Times New Roman" w:hAnsi="Times New Roman"/>
            </w:rPr>
          </w:rPrChange>
        </w:rPr>
        <w:t>Brassicales</w:t>
      </w:r>
      <w:proofErr w:type="spellEnd"/>
      <w:r w:rsidRPr="005C261E">
        <w:rPr>
          <w:rFonts w:ascii="Times New Roman" w:hAnsi="Times New Roman"/>
          <w:sz w:val="22"/>
          <w:rPrChange w:id="228" w:author="池本 美都" w:date="2024-06-10T14:08:00Z" w16du:dateUtc="2024-06-10T05:08:00Z">
            <w:rPr>
              <w:rFonts w:ascii="Times New Roman" w:hAnsi="Times New Roman"/>
            </w:rPr>
          </w:rPrChange>
        </w:rPr>
        <w:t xml:space="preserve">, which is predominantly used as their larval diet (Wheat et al. 2007). Which taxa of which taxonomic scale a researcher is to study is inevitably arbitrary, as explained above. The hierarchy of biological organization (i.e., individuals, species, community, etc.) adds </w:t>
      </w:r>
      <w:r w:rsidRPr="005C261E">
        <w:rPr>
          <w:rFonts w:ascii="Times New Roman" w:hAnsi="Times New Roman"/>
          <w:sz w:val="22"/>
          <w:rPrChange w:id="229" w:author="池本 美都" w:date="2024-06-10T14:08:00Z" w16du:dateUtc="2024-06-10T05:08:00Z">
            <w:rPr>
              <w:rFonts w:ascii="Times New Roman" w:hAnsi="Times New Roman"/>
            </w:rPr>
          </w:rPrChange>
        </w:rPr>
        <w:lastRenderedPageBreak/>
        <w:t xml:space="preserve">another dimension to the arbitrariness of the choice of study questions. Other components of choice include, though not exhaustive, theory (e.g., coexistence theory, metapopulation theory, etc.), hypotheses, methodology, and paradigms (Pickett et al. 2007). </w:t>
      </w:r>
      <w:bookmarkStart w:id="230" w:name="_Hlk166663876"/>
    </w:p>
    <w:bookmarkEnd w:id="230"/>
    <w:p w14:paraId="0729DAF6" w14:textId="77777777" w:rsidR="00DF6B84" w:rsidRPr="005C261E" w:rsidRDefault="00DF6B84" w:rsidP="00DF6B84">
      <w:pPr>
        <w:spacing w:line="360" w:lineRule="auto"/>
        <w:ind w:firstLine="840"/>
        <w:rPr>
          <w:rFonts w:ascii="Times New Roman" w:hAnsi="Times New Roman"/>
          <w:sz w:val="22"/>
          <w:rPrChange w:id="231" w:author="池本 美都" w:date="2024-06-10T14:08:00Z" w16du:dateUtc="2024-06-10T05:08:00Z">
            <w:rPr>
              <w:rFonts w:ascii="Times New Roman" w:hAnsi="Times New Roman"/>
            </w:rPr>
          </w:rPrChange>
        </w:rPr>
      </w:pPr>
      <w:r w:rsidRPr="005C261E">
        <w:rPr>
          <w:rFonts w:ascii="Times New Roman" w:hAnsi="Times New Roman"/>
          <w:sz w:val="22"/>
          <w:rPrChange w:id="232" w:author="池本 美都" w:date="2024-06-10T14:08:00Z" w16du:dateUtc="2024-06-10T05:08:00Z">
            <w:rPr>
              <w:rFonts w:ascii="Times New Roman" w:hAnsi="Times New Roman"/>
            </w:rPr>
          </w:rPrChange>
        </w:rPr>
        <w:t>Second, the diversity of personal interests is an important driver not only of individual scientists but also of the entire field of ecology. Because ecology is the science of diversity, studies on various taxa, scales of the biological hierarchy, etc., are necessary (i.e., the diversity of studies). The diversity of studies is guaranteed by the diversity of personal interests. Personal interests may sound too subjective for the discussion in science. However, science advances through “transformative interrogation” by a diverse community of scientists (Longino 1990). Thus, though personal interests per se are subjective, they collectively underlie the objectivity of science (Pickett et al. 2007).</w:t>
      </w:r>
    </w:p>
    <w:p w14:paraId="6BC1C64A" w14:textId="4FD434C9" w:rsidR="00DF6B84" w:rsidRPr="005C261E" w:rsidRDefault="00DF6B84" w:rsidP="00DF6B84">
      <w:pPr>
        <w:spacing w:line="360" w:lineRule="auto"/>
        <w:ind w:firstLine="840"/>
        <w:rPr>
          <w:rFonts w:ascii="Times New Roman" w:hAnsi="Times New Roman"/>
          <w:sz w:val="22"/>
          <w:rPrChange w:id="233" w:author="池本 美都" w:date="2024-06-10T14:08:00Z" w16du:dateUtc="2024-06-10T05:08:00Z">
            <w:rPr>
              <w:rFonts w:ascii="Times New Roman" w:hAnsi="Times New Roman"/>
            </w:rPr>
          </w:rPrChange>
        </w:rPr>
      </w:pPr>
      <w:r w:rsidRPr="005C261E">
        <w:rPr>
          <w:rFonts w:ascii="Times New Roman" w:hAnsi="Times New Roman"/>
          <w:sz w:val="22"/>
          <w:rPrChange w:id="234" w:author="池本 美都" w:date="2024-06-10T14:08:00Z" w16du:dateUtc="2024-06-10T05:08:00Z">
            <w:rPr>
              <w:rFonts w:ascii="Times New Roman" w:hAnsi="Times New Roman"/>
            </w:rPr>
          </w:rPrChange>
        </w:rPr>
        <w:t xml:space="preserve">We also note that arbitrarily chosen questions set the stage for an ecological phenomenon of interest to be interpreted either as a process or a pattern. Let us consider interspecific competition as an example. Experimental manipulation of conspecific and heterospecific densities is a classical approach to study interspecific competition (Connell 1983; Schoener 1983). One may think that interspecific competition quantified in this way is a process that generates patterns such as distributions and demographic dynamics. However, this approach is agnostic about the behavioral mechanisms of the competitive interaction. The presence of </w:t>
      </w:r>
      <w:proofErr w:type="spellStart"/>
      <w:r w:rsidRPr="005C261E">
        <w:rPr>
          <w:rFonts w:ascii="Times New Roman" w:hAnsi="Times New Roman"/>
          <w:sz w:val="22"/>
          <w:rPrChange w:id="235" w:author="池本 美都" w:date="2024-06-10T14:08:00Z" w16du:dateUtc="2024-06-10T05:08:00Z">
            <w:rPr>
              <w:rFonts w:ascii="Times New Roman" w:hAnsi="Times New Roman"/>
            </w:rPr>
          </w:rPrChange>
        </w:rPr>
        <w:t>heterospecifics</w:t>
      </w:r>
      <w:proofErr w:type="spellEnd"/>
      <w:r w:rsidRPr="005C261E">
        <w:rPr>
          <w:rFonts w:ascii="Times New Roman" w:hAnsi="Times New Roman"/>
          <w:sz w:val="22"/>
          <w:rPrChange w:id="236" w:author="池本 美都" w:date="2024-06-10T14:08:00Z" w16du:dateUtc="2024-06-10T05:08:00Z">
            <w:rPr>
              <w:rFonts w:ascii="Times New Roman" w:hAnsi="Times New Roman"/>
            </w:rPr>
          </w:rPrChange>
        </w:rPr>
        <w:t xml:space="preserve"> can reduce the performance of a population (e.g., population growth) through various mechanisms: e.g., consumption of shared </w:t>
      </w:r>
      <w:r w:rsidR="00C41532" w:rsidRPr="005C261E">
        <w:rPr>
          <w:rFonts w:ascii="Times New Roman" w:hAnsi="Times New Roman"/>
          <w:sz w:val="22"/>
          <w:rPrChange w:id="237" w:author="池本 美都" w:date="2024-06-10T14:08:00Z" w16du:dateUtc="2024-06-10T05:08:00Z">
            <w:rPr>
              <w:rFonts w:ascii="Times New Roman" w:hAnsi="Times New Roman"/>
            </w:rPr>
          </w:rPrChange>
        </w:rPr>
        <w:t>resource</w:t>
      </w:r>
      <w:r w:rsidRPr="005C261E">
        <w:rPr>
          <w:rFonts w:ascii="Times New Roman" w:hAnsi="Times New Roman"/>
          <w:sz w:val="22"/>
          <w:rPrChange w:id="238" w:author="池本 美都" w:date="2024-06-10T14:08:00Z" w16du:dateUtc="2024-06-10T05:08:00Z">
            <w:rPr>
              <w:rFonts w:ascii="Times New Roman" w:hAnsi="Times New Roman"/>
            </w:rPr>
          </w:rPrChange>
        </w:rPr>
        <w:t xml:space="preserve"> (MacArthur and Levins 1967; Levins 1968; Tilman 1982), nonrandom spatial distribution (Pimm and Rosenzweig 1981; </w:t>
      </w:r>
      <w:proofErr w:type="spellStart"/>
      <w:r w:rsidRPr="005C261E">
        <w:rPr>
          <w:rFonts w:ascii="Times New Roman" w:hAnsi="Times New Roman"/>
          <w:sz w:val="22"/>
          <w:rPrChange w:id="239" w:author="池本 美都" w:date="2024-06-10T14:08:00Z" w16du:dateUtc="2024-06-10T05:08:00Z">
            <w:rPr>
              <w:rFonts w:ascii="Times New Roman" w:hAnsi="Times New Roman"/>
            </w:rPr>
          </w:rPrChange>
        </w:rPr>
        <w:t>Shorrocks</w:t>
      </w:r>
      <w:proofErr w:type="spellEnd"/>
      <w:r w:rsidRPr="005C261E">
        <w:rPr>
          <w:rFonts w:ascii="Times New Roman" w:hAnsi="Times New Roman"/>
          <w:sz w:val="22"/>
          <w:rPrChange w:id="240" w:author="池本 美都" w:date="2024-06-10T14:08:00Z" w16du:dateUtc="2024-06-10T05:08:00Z">
            <w:rPr>
              <w:rFonts w:ascii="Times New Roman" w:hAnsi="Times New Roman"/>
            </w:rPr>
          </w:rPrChange>
        </w:rPr>
        <w:t xml:space="preserve"> et al. 1984; Kuno 1988), or interspecific mating interactions (Kyogoku 2015). For researchers interested in behavioral mechanisms of competitive interactions, individual-level interactions are processes and the impact of </w:t>
      </w:r>
      <w:proofErr w:type="spellStart"/>
      <w:r w:rsidRPr="005C261E">
        <w:rPr>
          <w:rFonts w:ascii="Times New Roman" w:hAnsi="Times New Roman"/>
          <w:sz w:val="22"/>
          <w:rPrChange w:id="241" w:author="池本 美都" w:date="2024-06-10T14:08:00Z" w16du:dateUtc="2024-06-10T05:08:00Z">
            <w:rPr>
              <w:rFonts w:ascii="Times New Roman" w:hAnsi="Times New Roman"/>
            </w:rPr>
          </w:rPrChange>
        </w:rPr>
        <w:t>heterospecifics</w:t>
      </w:r>
      <w:proofErr w:type="spellEnd"/>
      <w:r w:rsidRPr="005C261E">
        <w:rPr>
          <w:rFonts w:ascii="Times New Roman" w:hAnsi="Times New Roman"/>
          <w:sz w:val="22"/>
          <w:rPrChange w:id="242" w:author="池本 美都" w:date="2024-06-10T14:08:00Z" w16du:dateUtc="2024-06-10T05:08:00Z">
            <w:rPr>
              <w:rFonts w:ascii="Times New Roman" w:hAnsi="Times New Roman"/>
            </w:rPr>
          </w:rPrChange>
        </w:rPr>
        <w:t xml:space="preserve"> on the performance is the resultant pattern. Whether </w:t>
      </w:r>
      <w:r w:rsidRPr="005C261E">
        <w:rPr>
          <w:rFonts w:ascii="Times New Roman" w:hAnsi="Times New Roman"/>
          <w:sz w:val="22"/>
          <w:rPrChange w:id="243" w:author="池本 美都" w:date="2024-06-10T14:08:00Z" w16du:dateUtc="2024-06-10T05:08:00Z">
            <w:rPr>
              <w:rFonts w:ascii="Times New Roman" w:hAnsi="Times New Roman"/>
            </w:rPr>
          </w:rPrChange>
        </w:rPr>
        <w:lastRenderedPageBreak/>
        <w:t xml:space="preserve">a particular ecological phenomenon is a process or pattern is thus not an inherent characteristic of the phenomenon, but it is context-dependent, underlain by personal interests. </w:t>
      </w:r>
    </w:p>
    <w:p w14:paraId="7C8BBA5E" w14:textId="77777777" w:rsidR="00CB42CD" w:rsidRPr="005C261E" w:rsidRDefault="00DF6B84" w:rsidP="00CB42CD">
      <w:pPr>
        <w:spacing w:line="360" w:lineRule="auto"/>
        <w:ind w:firstLine="840"/>
        <w:rPr>
          <w:rFonts w:ascii="Times New Roman" w:hAnsi="Times New Roman"/>
          <w:sz w:val="22"/>
          <w:rPrChange w:id="244" w:author="池本 美都" w:date="2024-06-10T14:08:00Z" w16du:dateUtc="2024-06-10T05:08:00Z">
            <w:rPr>
              <w:rFonts w:ascii="Times New Roman" w:hAnsi="Times New Roman"/>
            </w:rPr>
          </w:rPrChange>
        </w:rPr>
      </w:pPr>
      <w:r w:rsidRPr="005C261E">
        <w:rPr>
          <w:rFonts w:ascii="Times New Roman" w:hAnsi="Times New Roman"/>
          <w:sz w:val="22"/>
          <w:rPrChange w:id="245" w:author="池本 美都" w:date="2024-06-10T14:08:00Z" w16du:dateUtc="2024-06-10T05:08:00Z">
            <w:rPr>
              <w:rFonts w:ascii="Times New Roman" w:hAnsi="Times New Roman"/>
            </w:rPr>
          </w:rPrChange>
        </w:rPr>
        <w:t xml:space="preserve">Considering pattern- and process-oriented research from the perspective of individual interests, </w:t>
      </w:r>
      <w:proofErr w:type="gramStart"/>
      <w:r w:rsidRPr="005C261E">
        <w:rPr>
          <w:rFonts w:ascii="Times New Roman" w:hAnsi="Times New Roman"/>
          <w:sz w:val="22"/>
          <w:rPrChange w:id="246" w:author="池本 美都" w:date="2024-06-10T14:08:00Z" w16du:dateUtc="2024-06-10T05:08:00Z">
            <w:rPr>
              <w:rFonts w:ascii="Times New Roman" w:hAnsi="Times New Roman"/>
            </w:rPr>
          </w:rPrChange>
        </w:rPr>
        <w:t>it is clear that interest</w:t>
      </w:r>
      <w:proofErr w:type="gramEnd"/>
      <w:r w:rsidRPr="005C261E">
        <w:rPr>
          <w:rFonts w:ascii="Times New Roman" w:hAnsi="Times New Roman"/>
          <w:sz w:val="22"/>
          <w:rPrChange w:id="247" w:author="池本 美都" w:date="2024-06-10T14:08:00Z" w16du:dateUtc="2024-06-10T05:08:00Z">
            <w:rPr>
              <w:rFonts w:ascii="Times New Roman" w:hAnsi="Times New Roman"/>
            </w:rPr>
          </w:rPrChange>
        </w:rPr>
        <w:t xml:space="preserve"> in both has developed community ecology itself. In addition to this, the boundaries between patterns and processes in ecology would have turned out to be very fuzzy because the ecological questions that ecologists consider, through the lens of personal interest, determine in a context-dependent manner whether a particular ecological phenomenon should be viewed as a pattern or a process.</w:t>
      </w:r>
    </w:p>
    <w:p w14:paraId="758359F9" w14:textId="77777777" w:rsidR="00CB42CD" w:rsidRPr="005C261E" w:rsidRDefault="00CB42CD" w:rsidP="00CB42CD">
      <w:pPr>
        <w:spacing w:line="360" w:lineRule="auto"/>
        <w:rPr>
          <w:rFonts w:ascii="Times New Roman" w:hAnsi="Times New Roman"/>
          <w:sz w:val="22"/>
          <w:rPrChange w:id="248" w:author="池本 美都" w:date="2024-06-10T14:08:00Z" w16du:dateUtc="2024-06-10T05:08:00Z">
            <w:rPr>
              <w:rFonts w:ascii="Times New Roman" w:hAnsi="Times New Roman"/>
            </w:rPr>
          </w:rPrChange>
        </w:rPr>
      </w:pPr>
    </w:p>
    <w:p w14:paraId="17F5DFFE" w14:textId="6612ACFD" w:rsidR="00DF6B84" w:rsidRPr="00CB42CD" w:rsidRDefault="00DF6B84" w:rsidP="00CB42CD">
      <w:pPr>
        <w:spacing w:line="360" w:lineRule="auto"/>
        <w:rPr>
          <w:rFonts w:ascii="Times New Roman" w:hAnsi="Times New Roman" w:cs="Times New Roman"/>
        </w:rPr>
      </w:pPr>
      <w:r w:rsidRPr="008A3AC2">
        <w:rPr>
          <w:rFonts w:ascii="Times New Roman" w:hAnsi="Times New Roman" w:cs="Times New Roman"/>
          <w:b/>
          <w:bCs/>
          <w:sz w:val="22"/>
        </w:rPr>
        <w:t>Significance</w:t>
      </w:r>
    </w:p>
    <w:p w14:paraId="4E9ED296" w14:textId="104615DA" w:rsidR="00DF6B84" w:rsidRPr="000A2660" w:rsidRDefault="00DF6B84" w:rsidP="00DF6B84">
      <w:pPr>
        <w:spacing w:line="360" w:lineRule="auto"/>
        <w:ind w:firstLine="840"/>
        <w:rPr>
          <w:rFonts w:ascii="Times New Roman" w:hAnsi="Times New Roman" w:cs="Times New Roman"/>
          <w:sz w:val="22"/>
        </w:rPr>
      </w:pPr>
      <w:del w:id="249" w:author="池本 美都" w:date="2024-06-10T14:08:00Z" w16du:dateUtc="2024-06-10T05:08:00Z">
        <w:r w:rsidRPr="0082125E">
          <w:rPr>
            <w:rFonts w:ascii="Times New Roman" w:hAnsi="Times New Roman" w:cs="Times New Roman"/>
            <w:sz w:val="22"/>
          </w:rPr>
          <w:delText>In science, one criterion for</w:delText>
        </w:r>
      </w:del>
      <w:ins w:id="250" w:author="池本 美都" w:date="2024-06-10T14:08:00Z" w16du:dateUtc="2024-06-10T05:08:00Z">
        <w:r w:rsidR="009A506A">
          <w:rPr>
            <w:rFonts w:ascii="Times New Roman" w:hAnsi="Times New Roman" w:cs="Times New Roman" w:hint="eastAsia"/>
            <w:sz w:val="22"/>
          </w:rPr>
          <w:t>When</w:t>
        </w:r>
      </w:ins>
      <w:r w:rsidR="009A506A">
        <w:rPr>
          <w:rFonts w:ascii="Times New Roman" w:hAnsi="Times New Roman" w:cs="Times New Roman" w:hint="eastAsia"/>
          <w:sz w:val="22"/>
        </w:rPr>
        <w:t xml:space="preserve"> </w:t>
      </w:r>
      <w:r w:rsidR="00B85339">
        <w:rPr>
          <w:rFonts w:ascii="Times New Roman" w:hAnsi="Times New Roman" w:cs="Times New Roman" w:hint="eastAsia"/>
          <w:sz w:val="22"/>
        </w:rPr>
        <w:t xml:space="preserve">evaluating the </w:t>
      </w:r>
      <w:ins w:id="251" w:author="池本 美都" w:date="2024-06-10T14:08:00Z" w16du:dateUtc="2024-06-10T05:08:00Z">
        <w:r w:rsidR="00B85339">
          <w:rPr>
            <w:rFonts w:ascii="Times New Roman" w:hAnsi="Times New Roman" w:cs="Times New Roman" w:hint="eastAsia"/>
            <w:sz w:val="22"/>
          </w:rPr>
          <w:t xml:space="preserve">scientific </w:t>
        </w:r>
      </w:ins>
      <w:r w:rsidR="00B85339">
        <w:rPr>
          <w:rFonts w:ascii="Times New Roman" w:hAnsi="Times New Roman" w:cs="Times New Roman" w:hint="eastAsia"/>
          <w:sz w:val="22"/>
        </w:rPr>
        <w:t>significance of a study</w:t>
      </w:r>
      <w:r w:rsidR="009A506A">
        <w:rPr>
          <w:rFonts w:ascii="Times New Roman" w:hAnsi="Times New Roman" w:cs="Times New Roman" w:hint="eastAsia"/>
          <w:sz w:val="22"/>
        </w:rPr>
        <w:t xml:space="preserve"> </w:t>
      </w:r>
      <w:del w:id="252" w:author="池本 美都" w:date="2024-06-10T14:08:00Z" w16du:dateUtc="2024-06-10T05:08:00Z">
        <w:r w:rsidRPr="0082125E">
          <w:rPr>
            <w:rFonts w:ascii="Times New Roman" w:hAnsi="Times New Roman" w:cs="Times New Roman"/>
            <w:sz w:val="22"/>
          </w:rPr>
          <w:delText>is whether a general law could</w:delText>
        </w:r>
      </w:del>
      <w:ins w:id="253" w:author="池本 美都" w:date="2024-06-10T14:08:00Z" w16du:dateUtc="2024-06-10T05:08:00Z">
        <w:r w:rsidRPr="0082125E">
          <w:rPr>
            <w:rFonts w:ascii="Times New Roman" w:hAnsi="Times New Roman" w:cs="Times New Roman"/>
            <w:sz w:val="22"/>
          </w:rPr>
          <w:t xml:space="preserve">one criterion </w:t>
        </w:r>
        <w:r w:rsidR="00B85339">
          <w:rPr>
            <w:rFonts w:ascii="Times New Roman" w:hAnsi="Times New Roman" w:cs="Times New Roman" w:hint="eastAsia"/>
            <w:sz w:val="22"/>
          </w:rPr>
          <w:t>would</w:t>
        </w:r>
      </w:ins>
      <w:r w:rsidR="00B85339">
        <w:rPr>
          <w:rFonts w:ascii="Times New Roman" w:hAnsi="Times New Roman" w:cs="Times New Roman" w:hint="eastAsia"/>
          <w:sz w:val="22"/>
        </w:rPr>
        <w:t xml:space="preserve"> be </w:t>
      </w:r>
      <w:ins w:id="254" w:author="池本 美都" w:date="2024-06-10T14:08:00Z" w16du:dateUtc="2024-06-10T05:08:00Z">
        <w:r w:rsidR="00B85339">
          <w:rPr>
            <w:rFonts w:ascii="Times New Roman" w:hAnsi="Times New Roman" w:cs="Times New Roman" w:hint="eastAsia"/>
            <w:sz w:val="22"/>
          </w:rPr>
          <w:t xml:space="preserve">that the conclusion </w:t>
        </w:r>
      </w:ins>
      <w:r w:rsidR="00B85339">
        <w:rPr>
          <w:rFonts w:ascii="Times New Roman" w:hAnsi="Times New Roman" w:cs="Times New Roman" w:hint="eastAsia"/>
          <w:sz w:val="22"/>
        </w:rPr>
        <w:t>derived</w:t>
      </w:r>
      <w:del w:id="255" w:author="池本 美都" w:date="2024-06-10T14:08:00Z" w16du:dateUtc="2024-06-10T05:08:00Z">
        <w:r w:rsidRPr="0082125E">
          <w:rPr>
            <w:rFonts w:ascii="Times New Roman" w:hAnsi="Times New Roman" w:cs="Times New Roman"/>
            <w:sz w:val="22"/>
          </w:rPr>
          <w:delText>.</w:delText>
        </w:r>
        <w:r>
          <w:rPr>
            <w:rFonts w:ascii="Times New Roman" w:hAnsi="Times New Roman" w:cs="Times New Roman" w:hint="eastAsia"/>
            <w:sz w:val="22"/>
          </w:rPr>
          <w:delText xml:space="preserve"> </w:delText>
        </w:r>
        <w:r w:rsidRPr="000A2660">
          <w:rPr>
            <w:rFonts w:ascii="Times New Roman" w:hAnsi="Times New Roman" w:cs="Times New Roman"/>
            <w:sz w:val="22"/>
          </w:rPr>
          <w:delText>The</w:delText>
        </w:r>
      </w:del>
      <w:ins w:id="256" w:author="池本 美都" w:date="2024-06-10T14:08:00Z" w16du:dateUtc="2024-06-10T05:08:00Z">
        <w:r w:rsidR="00B85339">
          <w:rPr>
            <w:rFonts w:ascii="Times New Roman" w:hAnsi="Times New Roman" w:cs="Times New Roman" w:hint="eastAsia"/>
            <w:sz w:val="22"/>
          </w:rPr>
          <w:t xml:space="preserve"> from the study has enough </w:t>
        </w:r>
        <w:r w:rsidR="00B85339">
          <w:rPr>
            <w:rFonts w:ascii="Times New Roman" w:hAnsi="Times New Roman" w:cs="Times New Roman"/>
            <w:sz w:val="22"/>
          </w:rPr>
          <w:t>“</w:t>
        </w:r>
        <w:r w:rsidR="00B85339">
          <w:rPr>
            <w:rFonts w:ascii="Times New Roman" w:hAnsi="Times New Roman" w:cs="Times New Roman" w:hint="eastAsia"/>
            <w:sz w:val="22"/>
          </w:rPr>
          <w:t>generality</w:t>
        </w:r>
        <w:r w:rsidR="00B85339">
          <w:rPr>
            <w:rFonts w:ascii="Times New Roman" w:hAnsi="Times New Roman" w:cs="Times New Roman"/>
            <w:sz w:val="22"/>
          </w:rPr>
          <w:t>”</w:t>
        </w:r>
        <w:r w:rsidR="00B85339">
          <w:rPr>
            <w:rFonts w:ascii="Times New Roman" w:hAnsi="Times New Roman" w:cs="Times New Roman" w:hint="eastAsia"/>
            <w:sz w:val="22"/>
          </w:rPr>
          <w:t xml:space="preserve">. </w:t>
        </w:r>
      </w:ins>
      <w:ins w:id="257" w:author="池本 美都" w:date="2024-06-10T17:41:00Z" w16du:dateUtc="2024-06-10T08:41:00Z">
        <w:r w:rsidR="00434F85">
          <w:rPr>
            <w:rFonts w:ascii="Times New Roman" w:hAnsi="Times New Roman" w:cs="Times New Roman" w:hint="eastAsia"/>
            <w:sz w:val="22"/>
          </w:rPr>
          <w:t xml:space="preserve">In fact, </w:t>
        </w:r>
        <w:r w:rsidR="00434F85">
          <w:rPr>
            <w:rFonts w:ascii="Times New Roman" w:hAnsi="Times New Roman" w:cs="Times New Roman"/>
            <w:sz w:val="22"/>
          </w:rPr>
          <w:fldChar w:fldCharType="begin" w:fldLock="1"/>
        </w:r>
      </w:ins>
      <w:r w:rsidR="00792C85">
        <w:rPr>
          <w:rFonts w:ascii="Times New Roman" w:hAnsi="Times New Roman" w:cs="Times New Roman"/>
          <w:sz w:val="22"/>
        </w:rPr>
        <w:instrText>ADDIN CSL_CITATION {"citationItems":[{"id":"ITEM-1","itemData":{"DOI":"10.1038/s41559-022-01891-z","ISSN":"2397334X","PMID":"36329352","abstract":"Synthesis of primary ecological data is often assumed to achieve a notion of ‘generality’, through the quantification of overall effect sizes and consistency among studies, and has become a dominant research approach in ecology. Unfortunately, ecologists rarely define either the generality of their findings, their estimand (the target of estimation) or the population of interest. Given that generality is fundamental to science, and the urgent need for scientific understanding to curb global scale ecological breakdown, loose usage of the term ‘generality’ is problematic. In other disciplines, generality is defined as comprising both generalizability—extending an inference about an estimand from the sample to the population—and transferability—the validity of estimand predictions in a different sampling unit or population. We review current practice in ecological synthesis and demonstrate that, when researchers fail to define the assumptions underpinning generalizations and transfers of effect sizes, generality often misses its target. We provide guidance for communicating nuanced inferences and maximizing the impact of syntheses both within and beyond academia. We propose pathways to generality applicable to ecological syntheses, including the development of quantitative and qualitative criteria with which to license the transfer of estimands from both primary and synthetic studies.","author":[{"dropping-particle":"","family":"Spake","given":"Rebecca","non-dropping-particle":"","parse-names":false,"suffix":""},{"dropping-particle":"","family":"O’Dea","given":"Rose E.","non-dropping-particle":"","parse-names":false,"suffix":""},{"dropping-particle":"","family":"Nakagawa","given":"Shinichi","non-dropping-particle":"","parse-names":false,"suffix":""},{"dropping-particle":"","family":"Doncaster","given":"C. Patrick","non-dropping-particle":"","parse-names":false,"suffix":""},{"dropping-particle":"","family":"Ryo","given":"Masahiro","non-dropping-particle":"","parse-names":false,"suffix":""},{"dropping-particle":"","family":"Callaghan","given":"Corey T.","non-dropping-particle":"","parse-names":false,"suffix":""},{"dropping-particle":"","family":"Bullock","given":"James M.","non-dropping-particle":"","parse-names":false,"suffix":""}],"container-title":"Nature Ecology and Evolution","id":"ITEM-1","issue":"12","issued":{"date-parts":[["2022"]]},"page":"1818-1828","title":"Improving quantitative synthesis to achieve generality in ecology","type":"article-journal","volume":"6"},"uris":["http://www.mendeley.com/documents/?uuid=a05764e1-3906-4aca-aab6-d07af4642551"]}],"mendeley":{"formattedCitation":"(Spake et al. 2022)","manualFormatting":"Spake et .al. 2022 pointed out that ","plainTextFormattedCitation":"(Spake et al. 2022)","previouslyFormattedCitation":"(Spake et al. 2022)"},"properties":{"noteIndex":0},"schema":"https://github.com/citation-style-language/schema/raw/master/csl-citation.json"}</w:instrText>
      </w:r>
      <w:r w:rsidR="00434F85">
        <w:rPr>
          <w:rFonts w:ascii="Times New Roman" w:hAnsi="Times New Roman" w:cs="Times New Roman"/>
          <w:sz w:val="22"/>
        </w:rPr>
        <w:fldChar w:fldCharType="separate"/>
      </w:r>
      <w:del w:id="258" w:author="池本 美都" w:date="2024-06-10T17:41:00Z" w16du:dateUtc="2024-06-10T08:41:00Z">
        <w:r w:rsidR="00434F85" w:rsidRPr="00434F85" w:rsidDel="00434F85">
          <w:rPr>
            <w:rFonts w:ascii="Times New Roman" w:hAnsi="Times New Roman" w:cs="Times New Roman"/>
            <w:noProof/>
            <w:sz w:val="22"/>
          </w:rPr>
          <w:delText>(</w:delText>
        </w:r>
      </w:del>
      <w:r w:rsidR="00434F85" w:rsidRPr="00434F85">
        <w:rPr>
          <w:rFonts w:ascii="Times New Roman" w:hAnsi="Times New Roman" w:cs="Times New Roman"/>
          <w:noProof/>
          <w:sz w:val="22"/>
        </w:rPr>
        <w:t xml:space="preserve">Spake et </w:t>
      </w:r>
      <w:ins w:id="259" w:author="池本 美都" w:date="2024-06-10T17:42:00Z" w16du:dateUtc="2024-06-10T08:42:00Z">
        <w:r w:rsidR="00105950">
          <w:rPr>
            <w:rFonts w:ascii="Times New Roman" w:hAnsi="Times New Roman" w:cs="Times New Roman" w:hint="eastAsia"/>
            <w:noProof/>
            <w:sz w:val="22"/>
          </w:rPr>
          <w:t>.</w:t>
        </w:r>
      </w:ins>
      <w:r w:rsidR="00434F85" w:rsidRPr="00434F85">
        <w:rPr>
          <w:rFonts w:ascii="Times New Roman" w:hAnsi="Times New Roman" w:cs="Times New Roman"/>
          <w:noProof/>
          <w:sz w:val="22"/>
        </w:rPr>
        <w:t>al. 2022</w:t>
      </w:r>
      <w:ins w:id="260" w:author="池本 美都" w:date="2024-06-10T17:41:00Z" w16du:dateUtc="2024-06-10T08:41:00Z">
        <w:r w:rsidR="00434F85">
          <w:rPr>
            <w:rFonts w:ascii="Times New Roman" w:hAnsi="Times New Roman" w:cs="Times New Roman" w:hint="eastAsia"/>
            <w:noProof/>
            <w:sz w:val="22"/>
          </w:rPr>
          <w:t xml:space="preserve"> pointed out that </w:t>
        </w:r>
      </w:ins>
      <w:del w:id="261" w:author="池本 美都" w:date="2024-06-10T17:41:00Z" w16du:dateUtc="2024-06-10T08:41:00Z">
        <w:r w:rsidR="00434F85" w:rsidRPr="00434F85" w:rsidDel="00434F85">
          <w:rPr>
            <w:rFonts w:ascii="Times New Roman" w:hAnsi="Times New Roman" w:cs="Times New Roman"/>
            <w:noProof/>
            <w:sz w:val="22"/>
          </w:rPr>
          <w:delText>)</w:delText>
        </w:r>
      </w:del>
      <w:ins w:id="262" w:author="池本 美都" w:date="2024-06-10T17:41:00Z" w16du:dateUtc="2024-06-10T08:41:00Z">
        <w:r w:rsidR="00434F85">
          <w:rPr>
            <w:rFonts w:ascii="Times New Roman" w:hAnsi="Times New Roman" w:cs="Times New Roman"/>
            <w:sz w:val="22"/>
          </w:rPr>
          <w:fldChar w:fldCharType="end"/>
        </w:r>
      </w:ins>
      <w:ins w:id="263" w:author="池本 美都" w:date="2024-06-10T17:40:00Z" w16du:dateUtc="2024-06-10T08:40:00Z">
        <w:r w:rsidR="00434F85" w:rsidRPr="00434F85">
          <w:rPr>
            <w:rFonts w:ascii="Times New Roman" w:hAnsi="Times New Roman" w:cs="Times New Roman"/>
            <w:sz w:val="22"/>
          </w:rPr>
          <w:t>around 40% of the top ecology journals demand that submissions are relevant for other species, ecosystems, biomes, or time periods</w:t>
        </w:r>
      </w:ins>
      <w:ins w:id="264" w:author="池本 美都" w:date="2024-06-10T17:45:00Z" w16du:dateUtc="2024-06-10T08:45:00Z">
        <w:r w:rsidR="00105950">
          <w:rPr>
            <w:rFonts w:ascii="Times New Roman" w:hAnsi="Times New Roman" w:cs="Times New Roman" w:hint="eastAsia"/>
            <w:sz w:val="22"/>
          </w:rPr>
          <w:t>.</w:t>
        </w:r>
      </w:ins>
      <w:ins w:id="265" w:author="池本 美都" w:date="2024-06-10T17:40:00Z" w16du:dateUtc="2024-06-10T08:40:00Z">
        <w:r w:rsidR="00434F85" w:rsidRPr="00434F85">
          <w:rPr>
            <w:rFonts w:ascii="Times New Roman" w:hAnsi="Times New Roman" w:cs="Times New Roman" w:hint="eastAsia"/>
            <w:sz w:val="22"/>
          </w:rPr>
          <w:t xml:space="preserve"> </w:t>
        </w:r>
      </w:ins>
      <w:ins w:id="266" w:author="池本 美都" w:date="2024-06-10T17:42:00Z" w16du:dateUtc="2024-06-10T08:42:00Z">
        <w:r w:rsidR="00105950">
          <w:rPr>
            <w:rFonts w:ascii="Times New Roman" w:hAnsi="Times New Roman" w:cs="Times New Roman" w:hint="eastAsia"/>
            <w:sz w:val="22"/>
          </w:rPr>
          <w:t>Historically,</w:t>
        </w:r>
      </w:ins>
      <w:ins w:id="267" w:author="池本 美都" w:date="2024-06-10T14:08:00Z" w16du:dateUtc="2024-06-10T05:08:00Z">
        <w:r w:rsidR="00B85339">
          <w:rPr>
            <w:rFonts w:ascii="Times New Roman" w:hAnsi="Times New Roman" w:cs="Times New Roman" w:hint="eastAsia"/>
            <w:sz w:val="22"/>
          </w:rPr>
          <w:t xml:space="preserve"> people </w:t>
        </w:r>
      </w:ins>
      <w:ins w:id="268" w:author="池本 美都" w:date="2024-06-10T17:45:00Z" w16du:dateUtc="2024-06-10T08:45:00Z">
        <w:r w:rsidR="00105950" w:rsidRPr="00105950">
          <w:rPr>
            <w:rFonts w:ascii="Times New Roman" w:hAnsi="Times New Roman" w:cs="Times New Roman"/>
            <w:sz w:val="22"/>
          </w:rPr>
          <w:t>pessimistically</w:t>
        </w:r>
        <w:r w:rsidR="00105950" w:rsidRPr="00105950">
          <w:rPr>
            <w:rFonts w:ascii="Times New Roman" w:hAnsi="Times New Roman" w:cs="Times New Roman" w:hint="eastAsia"/>
            <w:sz w:val="22"/>
          </w:rPr>
          <w:t xml:space="preserve"> </w:t>
        </w:r>
      </w:ins>
      <w:ins w:id="269" w:author="池本 美都" w:date="2024-06-10T14:08:00Z" w16du:dateUtc="2024-06-10T05:08:00Z">
        <w:r w:rsidR="00B85339">
          <w:rPr>
            <w:rFonts w:ascii="Times New Roman" w:hAnsi="Times New Roman" w:cs="Times New Roman" w:hint="eastAsia"/>
            <w:sz w:val="22"/>
          </w:rPr>
          <w:t xml:space="preserve">consider that </w:t>
        </w:r>
        <w:r w:rsidR="0031752A">
          <w:rPr>
            <w:rFonts w:ascii="Times New Roman" w:hAnsi="Times New Roman" w:cs="Times New Roman" w:hint="eastAsia"/>
            <w:sz w:val="22"/>
          </w:rPr>
          <w:t xml:space="preserve">most </w:t>
        </w:r>
        <w:r w:rsidR="00B85339">
          <w:rPr>
            <w:rFonts w:ascii="Times New Roman" w:hAnsi="Times New Roman" w:cs="Times New Roman" w:hint="eastAsia"/>
            <w:sz w:val="22"/>
          </w:rPr>
          <w:t xml:space="preserve">ecological </w:t>
        </w:r>
        <w:r w:rsidR="0031752A">
          <w:rPr>
            <w:rFonts w:ascii="Times New Roman" w:hAnsi="Times New Roman" w:cs="Times New Roman" w:hint="eastAsia"/>
            <w:sz w:val="22"/>
          </w:rPr>
          <w:t>studies are</w:t>
        </w:r>
        <w:r w:rsidR="00B85339">
          <w:rPr>
            <w:rFonts w:ascii="Times New Roman" w:hAnsi="Times New Roman" w:cs="Times New Roman" w:hint="eastAsia"/>
            <w:sz w:val="22"/>
          </w:rPr>
          <w:t xml:space="preserve"> not significant enough, because </w:t>
        </w:r>
        <w:r w:rsidR="0031752A">
          <w:rPr>
            <w:rFonts w:ascii="Times New Roman" w:hAnsi="Times New Roman" w:cs="Times New Roman" w:hint="eastAsia"/>
            <w:sz w:val="22"/>
          </w:rPr>
          <w:t xml:space="preserve">there are too many </w:t>
        </w:r>
        <w:r w:rsidR="00B85339">
          <w:rPr>
            <w:rFonts w:ascii="Times New Roman" w:hAnsi="Times New Roman" w:cs="Times New Roman" w:hint="eastAsia"/>
            <w:sz w:val="22"/>
          </w:rPr>
          <w:t>specific</w:t>
        </w:r>
        <w:r w:rsidR="0031752A">
          <w:rPr>
            <w:rFonts w:ascii="Times New Roman" w:hAnsi="Times New Roman" w:cs="Times New Roman" w:hint="eastAsia"/>
            <w:sz w:val="22"/>
          </w:rPr>
          <w:t>ities</w:t>
        </w:r>
        <w:r w:rsidR="00B85339">
          <w:rPr>
            <w:rFonts w:ascii="Times New Roman" w:hAnsi="Times New Roman" w:cs="Times New Roman" w:hint="eastAsia"/>
            <w:sz w:val="22"/>
          </w:rPr>
          <w:t xml:space="preserve"> and contingencies</w:t>
        </w:r>
      </w:ins>
      <w:del w:id="270" w:author="池本 美都" w:date="2024-06-10T17:45:00Z" w16du:dateUtc="2024-06-10T08:45:00Z">
        <w:r w:rsidRPr="000A2660" w:rsidDel="00105950">
          <w:rPr>
            <w:rFonts w:ascii="Times New Roman" w:hAnsi="Times New Roman" w:cs="Times New Roman"/>
            <w:sz w:val="22"/>
          </w:rPr>
          <w:delText xml:space="preserve"> skepticism about the maturity of ecology as science seems to have spread since around 1990 at the latest</w:delText>
        </w:r>
      </w:del>
      <w:r w:rsidRPr="000A2660">
        <w:rPr>
          <w:rFonts w:ascii="Times New Roman" w:hAnsi="Times New Roman" w:cs="Times New Roman"/>
          <w:sz w:val="22"/>
        </w:rPr>
        <w:t>.</w:t>
      </w:r>
      <w:ins w:id="271" w:author="池本 美都" w:date="2024-06-10T17:46:00Z" w16du:dateUtc="2024-06-10T08:46:00Z">
        <w:r w:rsidR="00105950">
          <w:rPr>
            <w:rFonts w:ascii="Times New Roman" w:hAnsi="Times New Roman" w:cs="Times New Roman" w:hint="eastAsia"/>
            <w:sz w:val="22"/>
          </w:rPr>
          <w:t xml:space="preserve"> For example,</w:t>
        </w:r>
      </w:ins>
      <w:r w:rsidRPr="000A2660">
        <w:rPr>
          <w:rFonts w:ascii="Times New Roman" w:hAnsi="Times New Roman" w:cs="Times New Roman"/>
          <w:sz w:val="22"/>
        </w:rPr>
        <w:t xml:space="preserve">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{"citationItems":[{"id":"ITEM-1","itemData":{"author":[{"dropping-particle":"","family":"Rosenzweig","given":"Michael L","non-dropping-particle":"","parse-names":false,"suffix":""}],"container-title":"The American Natruralist","id":"ITEM-1","issued":{"date-parts":[["1991"]]},"page":"S5-S28","title":"Habitat selection and population interactions: The search for mechanism","type":"article-journal","volume":"137"},"uris":["http://www.mendeley.com/documents/?uuid=4654281d-7b8f-43ff-a8e0-ae3aaac6f211"]}],"mendeley":{"formattedCitation":"(Rosenzweig 1991)","manualFormatting":"Rosenzweig (1991)","plainTextFormattedCitation":"(Rosenzweig 1991)","previouslyFormattedCitation":"(Rosenzweig 1991)"},"properties":{"noteIndex":0},"schema":"https://github.com/citation-style-language/schema/raw/master/csl-citation.json"}</w:instrText>
      </w:r>
      <w:r>
        <w:rPr>
          <w:rFonts w:ascii="Times New Roman" w:hAnsi="Times New Roman" w:cs="Times New Roman"/>
          <w:sz w:val="22"/>
        </w:rPr>
        <w:fldChar w:fldCharType="separate"/>
      </w:r>
      <w:r w:rsidRPr="00BE6421">
        <w:rPr>
          <w:rFonts w:ascii="Times New Roman" w:hAnsi="Times New Roman" w:cs="Times New Roman"/>
          <w:noProof/>
          <w:sz w:val="22"/>
        </w:rPr>
        <w:t xml:space="preserve">Rosenzweig </w:t>
      </w:r>
      <w:r>
        <w:rPr>
          <w:rFonts w:ascii="Times New Roman" w:hAnsi="Times New Roman" w:cs="Times New Roman" w:hint="eastAsia"/>
          <w:noProof/>
          <w:sz w:val="22"/>
        </w:rPr>
        <w:t>(</w:t>
      </w:r>
      <w:r w:rsidRPr="00BE6421">
        <w:rPr>
          <w:rFonts w:ascii="Times New Roman" w:hAnsi="Times New Roman" w:cs="Times New Roman"/>
          <w:noProof/>
          <w:sz w:val="22"/>
        </w:rPr>
        <w:t>1991)</w:t>
      </w:r>
      <w:r>
        <w:rPr>
          <w:rFonts w:ascii="Times New Roman" w:hAnsi="Times New Roman" w:cs="Times New Roman"/>
          <w:sz w:val="22"/>
        </w:rPr>
        <w:fldChar w:fldCharType="end"/>
      </w:r>
      <w:r>
        <w:rPr>
          <w:rFonts w:ascii="Times New Roman" w:hAnsi="Times New Roman" w:cs="Times New Roman" w:hint="eastAsia"/>
          <w:sz w:val="22"/>
        </w:rPr>
        <w:t xml:space="preserve"> </w:t>
      </w:r>
      <w:r w:rsidRPr="000A2660">
        <w:rPr>
          <w:rFonts w:ascii="Times New Roman" w:hAnsi="Times New Roman" w:cs="Times New Roman"/>
          <w:sz w:val="22"/>
        </w:rPr>
        <w:t xml:space="preserve">published in June </w:t>
      </w:r>
      <w:r>
        <w:rPr>
          <w:rFonts w:ascii="Times New Roman" w:hAnsi="Times New Roman" w:cs="Times New Roman" w:hint="eastAsia"/>
          <w:sz w:val="22"/>
        </w:rPr>
        <w:t>highligh</w:t>
      </w:r>
      <w:r w:rsidRPr="000A2660">
        <w:rPr>
          <w:rFonts w:ascii="Times New Roman" w:hAnsi="Times New Roman" w:cs="Times New Roman"/>
          <w:sz w:val="22"/>
        </w:rPr>
        <w:t xml:space="preserve">ted </w:t>
      </w:r>
      <w:r>
        <w:rPr>
          <w:rFonts w:ascii="Times New Roman" w:hAnsi="Times New Roman" w:cs="Times New Roman" w:hint="eastAsia"/>
          <w:sz w:val="22"/>
        </w:rPr>
        <w:t>this sentiment, stating</w:t>
      </w:r>
      <w:r w:rsidRPr="000A2660">
        <w:rPr>
          <w:rFonts w:ascii="Times New Roman" w:hAnsi="Times New Roman" w:cs="Times New Roman"/>
          <w:sz w:val="22"/>
        </w:rPr>
        <w:t>, “</w:t>
      </w:r>
      <w:r w:rsidRPr="000A2660">
        <w:rPr>
          <w:rFonts w:ascii="Times New Roman" w:hAnsi="Times New Roman" w:cs="Times New Roman"/>
          <w:i/>
          <w:iCs/>
          <w:sz w:val="22"/>
        </w:rPr>
        <w:t>Yet some ecologists have formed a party of gloom, dwelling on our false starts and despairing that ecology will never achieve general principles</w:t>
      </w:r>
      <w:r w:rsidRPr="000A2660">
        <w:rPr>
          <w:rFonts w:ascii="Times New Roman" w:hAnsi="Times New Roman" w:cs="Times New Roman"/>
          <w:sz w:val="22"/>
        </w:rPr>
        <w:t>”</w:t>
      </w:r>
      <w:r>
        <w:rPr>
          <w:rFonts w:ascii="Times New Roman" w:hAnsi="Times New Roman" w:cs="Times New Roman" w:hint="eastAsia"/>
          <w:sz w:val="22"/>
        </w:rPr>
        <w:t>.</w:t>
      </w:r>
      <w:r w:rsidRPr="000A2660">
        <w:rPr>
          <w:rFonts w:ascii="Times New Roman" w:hAnsi="Times New Roman" w:cs="Times New Roman"/>
          <w:sz w:val="22"/>
        </w:rPr>
        <w:t xml:space="preserve"> </w:t>
      </w:r>
      <w:r>
        <w:rPr>
          <w:rFonts w:ascii="Times New Roman" w:hAnsi="Times New Roman" w:cs="Times New Roman" w:hint="eastAsia"/>
          <w:sz w:val="22"/>
        </w:rPr>
        <w:t>In September of the same year,</w:t>
      </w:r>
      <w:r w:rsidRPr="000A2660">
        <w:rPr>
          <w:rFonts w:ascii="Times New Roman" w:hAnsi="Times New Roman" w:cs="Times New Roman"/>
          <w:sz w:val="22"/>
        </w:rPr>
        <w:t xml:space="preserve"> Lawton</w:t>
      </w:r>
      <w:r>
        <w:rPr>
          <w:rFonts w:ascii="Times New Roman" w:hAnsi="Times New Roman" w:cs="Times New Roman" w:hint="eastAsia"/>
          <w:sz w:val="22"/>
        </w:rPr>
        <w:t xml:space="preserve"> </w:t>
      </w:r>
      <w:r w:rsidRPr="000A2660">
        <w:rPr>
          <w:rFonts w:ascii="Times New Roman" w:hAnsi="Times New Roman" w:cs="Times New Roman"/>
          <w:sz w:val="22"/>
        </w:rPr>
        <w:t>referred to a criticism from a physicist</w:t>
      </w:r>
      <w:r>
        <w:rPr>
          <w:rFonts w:ascii="Times New Roman" w:hAnsi="Times New Roman" w:cs="Times New Roman" w:hint="eastAsia"/>
          <w:sz w:val="22"/>
        </w:rPr>
        <w:t>, suggesting</w:t>
      </w:r>
      <w:r w:rsidRPr="000A2660">
        <w:rPr>
          <w:rFonts w:ascii="Times New Roman" w:hAnsi="Times New Roman" w:cs="Times New Roman"/>
          <w:sz w:val="22"/>
        </w:rPr>
        <w:t xml:space="preserve"> that ecologists never appear actually to solve crucial problems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{"citationItems":[{"id":"ITEM-1","itemData":{"DOI":"10.2307/3545235","ISSN":"00301299","abstract":"John Lawton's View from the Park 3","author":[{"dropping-particle":"","family":"Lawton","given":"John H.","non-dropping-particle":"","parse-names":false,"suffix":""}],"container-title":"Oikos","id":"ITEM-1","issue":"3","issued":{"date-parts":[["1991"]]},"page":"289-290","title":"Ecology as she Is done, and could be done","type":"article-journal","volume":"61"},"uris":["http://www.mendeley.com/documents/?uuid=4c7adc17-1cc7-4f16-b32b-5efda9d05da5"]}],"mendeley":{"formattedCitation":"(Lawton 1991)","plainTextFormattedCitation":"(Lawton 1991)","previouslyFormattedCitation":"(Lawton 1991)"},"properties":{"noteIndex":0},"schema":"https://github.com/citation-style-language/schema/raw/master/csl-citation.json"}</w:instrText>
      </w:r>
      <w:r>
        <w:rPr>
          <w:rFonts w:ascii="Times New Roman" w:hAnsi="Times New Roman" w:cs="Times New Roman"/>
          <w:sz w:val="22"/>
        </w:rPr>
        <w:fldChar w:fldCharType="separate"/>
      </w:r>
      <w:r w:rsidRPr="00BE6421">
        <w:rPr>
          <w:rFonts w:ascii="Times New Roman" w:hAnsi="Times New Roman" w:cs="Times New Roman"/>
          <w:noProof/>
          <w:sz w:val="22"/>
        </w:rPr>
        <w:t>(Lawton 1991)</w:t>
      </w:r>
      <w:r>
        <w:rPr>
          <w:rFonts w:ascii="Times New Roman" w:hAnsi="Times New Roman" w:cs="Times New Roman"/>
          <w:sz w:val="22"/>
        </w:rPr>
        <w:fldChar w:fldCharType="end"/>
      </w:r>
      <w:r w:rsidRPr="000A2660">
        <w:rPr>
          <w:rFonts w:ascii="Times New Roman" w:hAnsi="Times New Roman" w:cs="Times New Roman"/>
          <w:sz w:val="22"/>
        </w:rPr>
        <w:t>. Such views would be partly derived from critics of biology from philosophers of science (e.g.,</w:t>
      </w:r>
      <w:r>
        <w:rPr>
          <w:rFonts w:ascii="Times New Roman" w:hAnsi="Times New Roman" w:cs="Times New Roman"/>
          <w:sz w:val="22"/>
        </w:rPr>
        <w:t xml:space="preserve">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{"citationItems":[{"id":"ITEM-1","itemData":{"author":[{"dropping-particle":"","family":"Beatty","given":"John H","non-dropping-particle":"","parse-names":false,"suffix":""}],"chapter-number":"11","container-title":"Concpets, theories and rationality in the biological science","editor":[{"dropping-particle":"","family":"Wolters","given":"Gereon","non-dropping-particle":"","parse-names":false,"suffix":""},{"dropping-particle":"","family":"Lennox","given":"James G.","non-dropping-particle":"","parse-names":false,"suffix":""}],"id":"ITEM-1","issued":{"date-parts":[["1995"]]},"page":"217-247","publisher":"University of Pittsburgh Press","publisher-place":"Pittsburgh","title":"The Evolutionary Contingency Thesis","type":"chapter"},"uris":["http://www.mendeley.com/documents/?uuid=c54cc9e6-786f-4ce1-a7fc-7386cda95661"]}],"mendeley":{"formattedCitation":"(Beatty 1995)","manualFormatting":"Beatty 1995)","plainTextFormattedCitation":"(Beatty 1995)","previouslyFormattedCitation":"(Beatty 1995)"},"properties":{"noteIndex":0},"schema":"https://github.com/citation-style-language/schema/raw/master/csl-citation.json"}</w:instrText>
      </w:r>
      <w:r>
        <w:rPr>
          <w:rFonts w:ascii="Times New Roman" w:hAnsi="Times New Roman" w:cs="Times New Roman"/>
          <w:sz w:val="22"/>
        </w:rPr>
        <w:fldChar w:fldCharType="separate"/>
      </w:r>
      <w:r w:rsidRPr="0068341C">
        <w:rPr>
          <w:rFonts w:ascii="Times New Roman" w:hAnsi="Times New Roman" w:cs="Times New Roman"/>
          <w:noProof/>
          <w:sz w:val="22"/>
        </w:rPr>
        <w:t>Beatty 1995)</w:t>
      </w:r>
      <w:r>
        <w:rPr>
          <w:rFonts w:ascii="Times New Roman" w:hAnsi="Times New Roman" w:cs="Times New Roman"/>
          <w:sz w:val="22"/>
        </w:rPr>
        <w:fldChar w:fldCharType="end"/>
      </w:r>
      <w:r w:rsidRPr="000A2660">
        <w:rPr>
          <w:rFonts w:ascii="Times New Roman" w:hAnsi="Times New Roman" w:cs="Times New Roman"/>
          <w:sz w:val="22"/>
        </w:rPr>
        <w:t xml:space="preserve">. However, </w:t>
      </w:r>
      <w:del w:id="272" w:author="池本 美都" w:date="2024-06-10T17:50:00Z" w16du:dateUtc="2024-06-10T08:50:00Z">
        <w:r w:rsidRPr="000A2660" w:rsidDel="00105950">
          <w:rPr>
            <w:rFonts w:ascii="Times New Roman" w:hAnsi="Times New Roman" w:cs="Times New Roman"/>
            <w:sz w:val="22"/>
          </w:rPr>
          <w:delText xml:space="preserve">there should be no doubt that </w:delText>
        </w:r>
      </w:del>
      <w:r w:rsidRPr="000A2660">
        <w:rPr>
          <w:rFonts w:ascii="Times New Roman" w:hAnsi="Times New Roman" w:cs="Times New Roman"/>
          <w:sz w:val="22"/>
        </w:rPr>
        <w:t xml:space="preserve">recent pessimistic views on generality in ecology, especially in </w:t>
      </w:r>
      <w:del w:id="273" w:author="池本 美都" w:date="2024-06-10T17:50:00Z" w16du:dateUtc="2024-06-10T08:50:00Z">
        <w:r w:rsidRPr="000A2660" w:rsidDel="00105950">
          <w:rPr>
            <w:rFonts w:ascii="Times New Roman" w:hAnsi="Times New Roman" w:cs="Times New Roman"/>
            <w:sz w:val="22"/>
          </w:rPr>
          <w:delText>community ecology</w:delText>
        </w:r>
      </w:del>
      <w:ins w:id="274" w:author="池本 美都" w:date="2024-06-10T17:50:00Z" w16du:dateUtc="2024-06-10T08:50:00Z">
        <w:r w:rsidR="00105950">
          <w:rPr>
            <w:rFonts w:ascii="Times New Roman" w:hAnsi="Times New Roman" w:cs="Times New Roman" w:hint="eastAsia"/>
            <w:sz w:val="22"/>
          </w:rPr>
          <w:t>process-</w:t>
        </w:r>
      </w:ins>
      <w:ins w:id="275" w:author="池本 美都" w:date="2024-06-10T17:51:00Z" w16du:dateUtc="2024-06-10T08:51:00Z">
        <w:r w:rsidR="00105950">
          <w:rPr>
            <w:rFonts w:ascii="Times New Roman" w:hAnsi="Times New Roman" w:cs="Times New Roman" w:hint="eastAsia"/>
            <w:sz w:val="22"/>
          </w:rPr>
          <w:t xml:space="preserve">oriented </w:t>
        </w:r>
        <w:r w:rsidR="00105950">
          <w:rPr>
            <w:rFonts w:ascii="Times New Roman" w:hAnsi="Times New Roman" w:cs="Times New Roman" w:hint="eastAsia"/>
            <w:sz w:val="22"/>
          </w:rPr>
          <w:lastRenderedPageBreak/>
          <w:t>research</w:t>
        </w:r>
      </w:ins>
      <w:r w:rsidRPr="000A2660">
        <w:rPr>
          <w:rFonts w:ascii="Times New Roman" w:hAnsi="Times New Roman" w:cs="Times New Roman"/>
          <w:sz w:val="22"/>
        </w:rPr>
        <w:t xml:space="preserve">, </w:t>
      </w:r>
      <w:del w:id="276" w:author="池本 美都" w:date="2024-06-10T17:51:00Z" w16du:dateUtc="2024-06-10T08:51:00Z">
        <w:r w:rsidRPr="000A2660" w:rsidDel="00105950">
          <w:rPr>
            <w:rFonts w:ascii="Times New Roman" w:hAnsi="Times New Roman" w:cs="Times New Roman"/>
            <w:sz w:val="22"/>
          </w:rPr>
          <w:delText xml:space="preserve">are </w:delText>
        </w:r>
      </w:del>
      <w:ins w:id="277" w:author="池本 美都" w:date="2024-06-10T17:51:00Z" w16du:dateUtc="2024-06-10T08:51:00Z">
        <w:r w:rsidR="00105950">
          <w:rPr>
            <w:rFonts w:ascii="Times New Roman" w:hAnsi="Times New Roman" w:cs="Times New Roman" w:hint="eastAsia"/>
            <w:sz w:val="22"/>
          </w:rPr>
          <w:t>would be</w:t>
        </w:r>
        <w:r w:rsidR="00105950" w:rsidRPr="000A2660">
          <w:rPr>
            <w:rFonts w:ascii="Times New Roman" w:hAnsi="Times New Roman" w:cs="Times New Roman"/>
            <w:sz w:val="22"/>
          </w:rPr>
          <w:t xml:space="preserve"> </w:t>
        </w:r>
      </w:ins>
      <w:r w:rsidRPr="000A2660">
        <w:rPr>
          <w:rFonts w:ascii="Times New Roman" w:hAnsi="Times New Roman" w:cs="Times New Roman"/>
          <w:sz w:val="22"/>
        </w:rPr>
        <w:t>largely influenced by Lawton’s famous opinion paper, “</w:t>
      </w:r>
      <w:r w:rsidRPr="000A2660">
        <w:rPr>
          <w:rFonts w:ascii="Times New Roman" w:hAnsi="Times New Roman" w:cs="Times New Roman"/>
          <w:i/>
          <w:iCs/>
          <w:sz w:val="22"/>
        </w:rPr>
        <w:t>Are There General Laws in Ecology</w:t>
      </w:r>
      <w:r w:rsidRPr="000A2660">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{"citationItems":[{"id":"ITEM-1","itemData":{"DOI":"10.2307/3546712","ISBN":"2013206534","ISSN":"00301299","abstract":"Seiring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Kata","author":[{"dropping-particle":"","family":"Lawton","given":"John H.","non-dropping-particle":"","parse-names":false,"suffix":""}],"container-title":"Oikos","id":"ITEM-1","issue":"2","issued":{"date-parts":[["1999","2"]]},"page":"177","title":"Are There General Laws in Ecology?","type":"article-journal","volume":"84"},"uris":["http://www.mendeley.com/documents/?uuid=0ca35c81-eb05-47e9-8412-6205d5f22169"]}],"mendeley":{"formattedCitation":"(Lawton 1999)","plainTextFormattedCitation":"(Lawton 1999)","previouslyFormattedCitation":"(Lawton 1999)"},"properties":{"noteIndex":0},"schema":"https://github.com/citation-style-language/schema/raw/master/csl-citation.json"}</w:instrText>
      </w:r>
      <w:r>
        <w:rPr>
          <w:rFonts w:ascii="Times New Roman" w:hAnsi="Times New Roman" w:cs="Times New Roman"/>
          <w:sz w:val="22"/>
        </w:rPr>
        <w:fldChar w:fldCharType="separate"/>
      </w:r>
      <w:r w:rsidRPr="005F6446">
        <w:rPr>
          <w:rFonts w:ascii="Times New Roman" w:hAnsi="Times New Roman" w:cs="Times New Roman"/>
          <w:noProof/>
          <w:sz w:val="22"/>
        </w:rPr>
        <w:t>(Lawton 1999)</w:t>
      </w:r>
      <w:r>
        <w:rPr>
          <w:rFonts w:ascii="Times New Roman" w:hAnsi="Times New Roman" w:cs="Times New Roman"/>
          <w:sz w:val="22"/>
        </w:rPr>
        <w:fldChar w:fldCharType="end"/>
      </w:r>
      <w:r w:rsidRPr="000A2660">
        <w:rPr>
          <w:rFonts w:ascii="Times New Roman" w:hAnsi="Times New Roman" w:cs="Times New Roman"/>
          <w:sz w:val="22"/>
        </w:rPr>
        <w:t xml:space="preserve">. This paper </w:t>
      </w:r>
      <w:r>
        <w:rPr>
          <w:rFonts w:ascii="Times New Roman" w:hAnsi="Times New Roman" w:cs="Times New Roman" w:hint="eastAsia"/>
          <w:sz w:val="22"/>
        </w:rPr>
        <w:t>sparked</w:t>
      </w:r>
      <w:r w:rsidR="00270FF6">
        <w:rPr>
          <w:rFonts w:ascii="Times New Roman" w:hAnsi="Times New Roman" w:cs="Times New Roman"/>
          <w:sz w:val="22"/>
        </w:rPr>
        <w:t xml:space="preserve"> </w:t>
      </w:r>
      <w:r>
        <w:rPr>
          <w:rFonts w:ascii="Times New Roman" w:hAnsi="Times New Roman" w:cs="Times New Roman" w:hint="eastAsia"/>
          <w:sz w:val="22"/>
        </w:rPr>
        <w:t xml:space="preserve">a </w:t>
      </w:r>
      <w:r w:rsidRPr="000A2660">
        <w:rPr>
          <w:rFonts w:ascii="Times New Roman" w:hAnsi="Times New Roman" w:cs="Times New Roman"/>
          <w:sz w:val="22"/>
        </w:rPr>
        <w:t>heated discussion about the significance of ecology as science, and about the existence of general laws in ecology</w:t>
      </w:r>
      <w:r>
        <w:rPr>
          <w:rFonts w:ascii="Times New Roman" w:hAnsi="Times New Roman" w:cs="Times New Roman"/>
          <w:sz w:val="22"/>
        </w:rPr>
        <w:t xml:space="preserve"> </w:t>
      </w:r>
      <w:r>
        <w:rPr>
          <w:rFonts w:ascii="Times New Roman" w:hAnsi="Times New Roman" w:cs="Times New Roman"/>
          <w:sz w:val="22"/>
        </w:rPr>
        <w:fldChar w:fldCharType="begin" w:fldLock="1"/>
      </w:r>
      <w:r w:rsidR="00610D14">
        <w:rPr>
          <w:rFonts w:ascii="Times New Roman" w:hAnsi="Times New Roman" w:cs="Times New Roman"/>
          <w:sz w:val="22"/>
        </w:rPr>
        <w:instrText>ADDIN CSL_CITATION {"citationItems":[{"id":"ITEM-1","itemData":{"author":[{"dropping-particle":"","family":"Murray","given":"Bertram G","non-dropping-particle":"","parse-names":false,"suffix":""}],"container-title":"Oikos","id":"ITEM-1","issue":"2","issue</w:instrText>
      </w:r>
      <w:r w:rsidR="00610D14">
        <w:rPr>
          <w:rFonts w:ascii="Times New Roman" w:hAnsi="Times New Roman" w:cs="Times New Roman" w:hint="eastAsia"/>
          <w:sz w:val="22"/>
        </w:rPr>
        <w:instrText>d":{"date-parts":[["2000"]]},"note":"</w:instrText>
      </w:r>
      <w:r w:rsidR="00610D14">
        <w:rPr>
          <w:rFonts w:ascii="Times New Roman" w:hAnsi="Times New Roman" w:cs="Times New Roman" w:hint="eastAsia"/>
          <w:sz w:val="22"/>
        </w:rPr>
        <w:instrText>生物学における理論の「相対的重要性」に関する議論。複数の理論のうち、どちらが正しいのか、あるいは、数値としてどちらの説明力がより高いのか、ということを曖昧にしていることへの批判。突然カンファレンスでの質疑応答が引用されるのが面白い</w:instrText>
      </w:r>
      <w:r w:rsidR="00610D14">
        <w:rPr>
          <w:rFonts w:ascii="Times New Roman" w:hAnsi="Times New Roman" w:cs="Times New Roman" w:hint="eastAsia"/>
          <w:sz w:val="22"/>
        </w:rPr>
        <w:instrText>","page":"403-408","title":"Universal Laws and Predictive Theory in Ecology and Evolution","type":"arti</w:instrText>
      </w:r>
      <w:r w:rsidR="00610D14">
        <w:rPr>
          <w:rFonts w:ascii="Times New Roman" w:hAnsi="Times New Roman" w:cs="Times New Roman"/>
          <w:sz w:val="22"/>
        </w:rPr>
        <w:instrText>cle-journal","volume":"89"},"uris":["http://www.mendeley.com/documents/?uuid=6b273b7f-ef7d-4bdd-a9ff-1f34100620ca"]},{"id":"ITEM-2","itemData":{"ISSN":"00444596","PMID":"11881213","abstract":"There is a widespread opinion among ecologists that ecology lacks general laws. In this paper the author argues that this opinion is mistaken. Taking the case of population dynamics, the author points out that there are several very general law-like propositions that provide the theoretical basis for most population dynamics models that were developed to address specific issues. Some of these foundational principles, like the law of exponential growth, are logically very similar to certain law of physics (Newton's law of intertia, for example, is almost a direct analogue of exponential growth). The author discusses two other principles (population self-limitation and resource-consumer oscillations), as well as the more elementary postulates that underlie them. None of the \"laws\" that the author proposes for population ecology are new. Collectively ecologists have been using these general principles in guiding development of their models and experiments since the days of Lotka, Volterra, and Gause.","author":[{"dropping-particle":"","family":"Turchin","given":"Peter","non-dropping-particle":"","parse-names":false,"suffix":""}],"container-title":"Zhurnal Obshchei Biologii","id":"ITEM-2","issue":"1","issued":{"date-parts":[["2002"]]},"page":"13-14","title":"Does Population Ecology Have General Laws?","type":"article-journal","volume":"63"},"uris":["http://www.mendeley.com/documents/?uuid=73792f36-afdf-4f6d-a1b8-adb72d17e412"]},{"id":"ITEM-3","itemData":{"DOI":"https://www.jstor.org/stable/3548156","author":[{"dropping-particle":"","family":"Berryman","given":"A A","non-dropping-particle":"","parse-names":false,"suffix":""}],"container-title":"Oikos","id":"ITEM-3","issue":"3","issued":{"date-parts":[["2003"]]},"page":"695-701","title":"On Principles, Laws and Theory in Population Ecology","type":"article-journal","volume":"103"},"uris":["http://www.mendeley.com/documents/?uuid=a1a4c8f6-0e5a-46f0-860a-2fe0472e97ef"]},{"id":"ITEM-4","itemData":{"DOI":"10.1034/j.1600-0706.2003.12349.x","ISSN":"00301299","author":[{"dropping-particle":"","family":"Colyvan","given":"M.","non-dropping-particle":"","parse-names":false,"suffix":""},{"dropping-particle":"","family":"Ginzburg","given":"L. R.","non-dropping-particle":"","parse-names":false,"suffix":""}],"container-title":"Oikos","id":"ITEM-4","issue":"3","issued":{"date-parts":[["2003","6"]]},"page":"649-653","title":"Laws of nature and laws of ecology","type":"article-journal","volume":"101"},"uris":["http://www.mendeley.com/documents/?uuid=bc83b0b1-79e6-4e45-92cc-69c54d5d37db"]},{"id":"ITEM-5","itemData":{"DOI":"10.1086/420777","ISSN":"00030147","PMID":"15266378","abstract":"Because of the contingency and complexity of its subject matter, community ecology has few general laws. Laws and models in community ecology are highly contingent, and their domain is usually very local. This fact does not mean that community ecology is a weak science; in fact, it is the locus of exciting advances, with growing mechanistic understanding of causes, patterns, and processes. Further, traditional community ecological research, often local, experimental, and reductionist, is crucial in understanding and responding to many environmental problems, including those posed by global changes. For both scientific and societal reasons, it is not time to abandon community ecology.","author":[{"dropping-particle":"","family":"Simberloff","given":"Daniel","non-dropping-particle":"","parse-names":false,"suffix":""}],"container-title":"American Naturalist","id":"ITEM-5","issue":"6","issued":{"date-parts":[["2004"]]},"page":"787-799","title":"Community ecology: Is it time to move on? (An american society of naturalists presidential address)","type":"article-journal","volume":"163"},"uris":["http://www.mendeley.com/documents/?uuid=e4387cd3-39da-41d2-be7d-ca0b5989b2b6"]},{"id":"ITEM-6","itemData":{"DOI":"10.1111/j.0030-1299.2005.13959.x","ISSN":"00301299","abstract":"Several ecologists have recently suggested that ecology has several laws. This conclusion contrasts with the views of some philosophers of science, who have suggested that biology cannot have laws. I argue that the debate has been confused because two very different types of law can be recognised: correlative and causal laws. Once we recognise that there is a difference, the argument against causal laws becomes stronger, and instead I suggest that ecologists should recognise that they can and do produce generalisations that are used to build models - nomological machines - that describe the ecological systems they are studying.","author":[{"dropping-particle":"","family":"O'Hara","given":"R. B.","n</w:instrText>
      </w:r>
      <w:r w:rsidR="00610D14">
        <w:rPr>
          <w:rFonts w:ascii="Times New Roman" w:hAnsi="Times New Roman" w:cs="Times New Roman" w:hint="eastAsia"/>
          <w:sz w:val="22"/>
        </w:rPr>
        <w:instrText xml:space="preserve">on-dropping-particle":"","parse-names":false,"suffix":""}],"container-title":"Oikos","id":"ITEM-6","issue":"2","issued":{"date-parts":[["2005"]]},"note":"stinking </w:instrText>
      </w:r>
      <w:r w:rsidR="00610D14">
        <w:rPr>
          <w:rFonts w:ascii="Times New Roman" w:hAnsi="Times New Roman" w:cs="Times New Roman" w:hint="eastAsia"/>
          <w:sz w:val="22"/>
        </w:rPr>
        <w:instrText>悪評の</w:instrText>
      </w:r>
      <w:r w:rsidR="00610D14">
        <w:rPr>
          <w:rFonts w:ascii="Times New Roman" w:hAnsi="Times New Roman" w:cs="Times New Roman" w:hint="eastAsia"/>
          <w:sz w:val="22"/>
        </w:rPr>
        <w:instrText xml:space="preserve"> </w:instrText>
      </w:r>
      <w:r w:rsidR="00610D14">
        <w:rPr>
          <w:rFonts w:ascii="Times New Roman" w:hAnsi="Times New Roman" w:cs="Times New Roman" w:hint="eastAsia"/>
          <w:sz w:val="22"/>
        </w:rPr>
        <w:instrText>くさい</w:instrText>
      </w:r>
      <w:r w:rsidR="00610D14">
        <w:rPr>
          <w:rFonts w:ascii="Times New Roman" w:hAnsi="Times New Roman" w:cs="Times New Roman" w:hint="eastAsia"/>
          <w:sz w:val="22"/>
        </w:rPr>
        <w:instrText>\n</w:instrText>
      </w:r>
      <w:r w:rsidR="00610D14">
        <w:rPr>
          <w:rFonts w:ascii="Times New Roman" w:hAnsi="Times New Roman" w:cs="Times New Roman" w:hint="eastAsia"/>
          <w:sz w:val="22"/>
        </w:rPr>
        <w:instrText>法則には因果法則と相関法則があり、一般的な科学哲学では因果法則を指している（ほんとか？）</w:instrText>
      </w:r>
      <w:r w:rsidR="00610D14">
        <w:rPr>
          <w:rFonts w:ascii="Times New Roman" w:hAnsi="Times New Roman" w:cs="Times New Roman" w:hint="eastAsia"/>
          <w:sz w:val="22"/>
        </w:rPr>
        <w:instrText>\n</w:instrText>
      </w:r>
      <w:r w:rsidR="00610D14">
        <w:rPr>
          <w:rFonts w:ascii="Times New Roman" w:hAnsi="Times New Roman" w:cs="Times New Roman" w:hint="eastAsia"/>
          <w:sz w:val="22"/>
        </w:rPr>
        <w:instrText>因果法則は、（１）自然現象に従う（２）本質的である（スペシフィックではない）ということが求められるが、生物学にはこれを満たす法則がない。例えば、昆虫が６本脚というのは、進化による偶然性で、必然性がない。マルサス増殖などは、どこの範囲まで適用できるのかを明確にできない限り、例外も適切に設けることができない。</w:instrText>
      </w:r>
      <w:r w:rsidR="00610D14">
        <w:rPr>
          <w:rFonts w:ascii="Times New Roman" w:hAnsi="Times New Roman" w:cs="Times New Roman" w:hint="eastAsia"/>
          <w:sz w:val="22"/>
        </w:rPr>
        <w:instrText>\n</w:instrText>
      </w:r>
      <w:r w:rsidR="00610D14">
        <w:rPr>
          <w:rFonts w:ascii="Times New Roman" w:hAnsi="Times New Roman" w:cs="Times New Roman" w:hint="eastAsia"/>
          <w:sz w:val="22"/>
        </w:rPr>
        <w:instrText>だからといって、生態学が成功しない科学ということではない。個別にうまく説明できる「</w:instrText>
      </w:r>
      <w:r w:rsidR="00610D14">
        <w:rPr>
          <w:rFonts w:ascii="Times New Roman" w:hAnsi="Times New Roman" w:cs="Times New Roman" w:hint="eastAsia"/>
          <w:sz w:val="22"/>
        </w:rPr>
        <w:instrText>theory</w:instrText>
      </w:r>
      <w:r w:rsidR="00610D14">
        <w:rPr>
          <w:rFonts w:ascii="Times New Roman" w:hAnsi="Times New Roman" w:cs="Times New Roman" w:hint="eastAsia"/>
          <w:sz w:val="22"/>
        </w:rPr>
        <w:instrText>」をたくさん作ることができて、その集合が機械にように機能するということが大切だから</w:instrText>
      </w:r>
      <w:r w:rsidR="00610D14">
        <w:rPr>
          <w:rFonts w:ascii="Times New Roman" w:hAnsi="Times New Roman" w:cs="Times New Roman" w:hint="eastAsia"/>
          <w:sz w:val="22"/>
        </w:rPr>
        <w:instrText>","page":"390-393","title":"The anarchist's guide</w:instrText>
      </w:r>
      <w:r w:rsidR="00610D14">
        <w:rPr>
          <w:rFonts w:ascii="Times New Roman" w:hAnsi="Times New Roman" w:cs="Times New Roman"/>
          <w:sz w:val="22"/>
        </w:rPr>
        <w:instrText xml:space="preserve"> to ecological theory. Or, we don't need no stinkin' laws","type":"article-journal","volume":"110"},"uris":["http://www.mendeley.com/documents/?uuid=f505fc2e-0218-4adc-b1ba-bec60c2baaf8"]}],"mendeley":{"formattedCitation":"(Berryman 2003; Colyvan and Ginzburg 2003; Murray 2000; O’Hara 2005; Simberloff 2004; Turchin 2002)","plainTextFormattedCitation":"(Berryman 2003; Colyvan and Ginzburg 2003; Murray 2000; O’Hara 2005; Simberloff 2004; Turchin 2002)","previouslyFormattedCitation":"(Berryman 2003; Colyvan and Ginzburg 2003; Murray 2000; O’Hara 2005; Simberloff 2004; Turchin 2002)"},"properties":{"noteIndex":0},"schema":"https://github.com/citation-style-language/schema/raw/master/csl-citation.json"}</w:instrText>
      </w:r>
      <w:r>
        <w:rPr>
          <w:rFonts w:ascii="Times New Roman" w:hAnsi="Times New Roman" w:cs="Times New Roman"/>
          <w:sz w:val="22"/>
        </w:rPr>
        <w:fldChar w:fldCharType="separate"/>
      </w:r>
      <w:r w:rsidR="00F052C9" w:rsidRPr="00F052C9">
        <w:rPr>
          <w:rFonts w:ascii="Times New Roman" w:hAnsi="Times New Roman" w:cs="Times New Roman"/>
          <w:noProof/>
          <w:sz w:val="22"/>
        </w:rPr>
        <w:t>(Berryman 2003; Colyvan and Ginzburg 2003; Murray 2000; O’Hara 2005; Simberloff 2004; Turchin 2002)</w:t>
      </w:r>
      <w:r>
        <w:rPr>
          <w:rFonts w:ascii="Times New Roman" w:hAnsi="Times New Roman" w:cs="Times New Roman"/>
          <w:sz w:val="22"/>
        </w:rPr>
        <w:fldChar w:fldCharType="end"/>
      </w:r>
      <w:r w:rsidRPr="000A2660">
        <w:rPr>
          <w:rFonts w:ascii="Times New Roman" w:hAnsi="Times New Roman" w:cs="Times New Roman"/>
          <w:sz w:val="22"/>
        </w:rPr>
        <w:t xml:space="preserve">. Today, most textbooks on community ecology cite this influential paper </w:t>
      </w:r>
      <w:r>
        <w:rPr>
          <w:rFonts w:ascii="Times New Roman" w:hAnsi="Times New Roman" w:cs="Times New Roman"/>
          <w:sz w:val="22"/>
        </w:rPr>
        <w:fldChar w:fldCharType="begin" w:fldLock="1"/>
      </w:r>
      <w:r w:rsidR="00610D14">
        <w:rPr>
          <w:rFonts w:ascii="Times New Roman" w:hAnsi="Times New Roman" w:cs="Times New Roman"/>
          <w:sz w:val="22"/>
        </w:rPr>
        <w:instrText>ADDIN CSL_CITATION {"citationItems":[{"id":"ITEM-1","itemData":{"ISBN":"0691164843","author":[{"dropping-particle":"","family":"Vellend","given":"Mark","non-dropping-particle":"","parse-names":false,"suffix":""}],"id":"ITEM-1","issued":{"date-parts":[["2016"]]},"publisher":"Princeton University Press","publisher-place":"Princeton","title":"The theory of ecological communities","type":"book"},"uris":["http://www.mendeley.com/documents/?uuid=376043f3-d535-449f-bc6a-50d3686664ad"]},{"id":"ITEM-2","itemData":{"ISBN":"019883585X","author":[{"dropping-particle":"","family":"Mittelbach","given":"Gary G.","non-dropping-particle":"","parse-names":false,"suffix":""},{"dropping-particle":"","family":"Mcgill","given":"Brian J.","non-dropping-particle":"","parse-names":false,"suffix":""}],"edition":"second edi","id":"ITEM-2","issued":{"date-parts":[["2019"]]},"publisher":"Oxford University Press","publisher-place":"Oxford","title":"Community ecology","type":"book"},"uris":["http://www.mendeley.com/documents/?uuid=8aff3e63-dcf2-48bd-9ede-b48c1a21bc1f"]},{"id":"ITEM-3","itemData":{"ISBN":"0691049165","author":[{"dropping-particle":"","family":"Leibold","given":"Mathew A.","non-dropping-particle":"","parse-names":false,"suffix":""},{"dropping-particle":"","family":"Chase","given":"Jonathan M.","non-dropping-particle":"","parse-names":false,"suffix":""}],"id":"ITEM-3","issued":{"date-parts":[["2017"]]},"publisher":"Princeton University Press","publisher-place":"Princeton","title":"Metacommunity ecology (Monographs in population biology)","type":"book"},"uris":["http://www.mendeley.com/documents/?uuid=6d8b121a-2b7c-491d-8b9f-a94d36baba1d"]}],"mendeley":{"formattedCitation":"(Leibold and Chase 2017; Mittelbach and Mcgill 2019; Vellend 2016)","plainTextFormattedCitation":"(Leibold and Chase 2017; Mittelbach and Mcgill 2019; Vellend 2016)","previouslyFormattedCitation":"(Leibold and Chase 2017; Mittelbach and Mcgill 2019; Vellend 2016)"},"properties":{"noteIndex":0},"schema":"https://github.com/citation-style-language/schema/raw/master/csl-citation.json"}</w:instrText>
      </w:r>
      <w:r>
        <w:rPr>
          <w:rFonts w:ascii="Times New Roman" w:hAnsi="Times New Roman" w:cs="Times New Roman"/>
          <w:sz w:val="22"/>
        </w:rPr>
        <w:fldChar w:fldCharType="separate"/>
      </w:r>
      <w:r w:rsidR="00F052C9" w:rsidRPr="00F052C9">
        <w:rPr>
          <w:rFonts w:ascii="Times New Roman" w:hAnsi="Times New Roman" w:cs="Times New Roman"/>
          <w:noProof/>
          <w:sz w:val="22"/>
        </w:rPr>
        <w:t>(Leibold and Chase 2017; Mittelbach and Mcgill 2019; Vellend 2016)</w:t>
      </w:r>
      <w:r>
        <w:rPr>
          <w:rFonts w:ascii="Times New Roman" w:hAnsi="Times New Roman" w:cs="Times New Roman"/>
          <w:sz w:val="22"/>
        </w:rPr>
        <w:fldChar w:fldCharType="end"/>
      </w:r>
      <w:r w:rsidRPr="000A2660">
        <w:rPr>
          <w:rFonts w:ascii="Times New Roman" w:hAnsi="Times New Roman" w:cs="Times New Roman"/>
          <w:sz w:val="22"/>
        </w:rPr>
        <w:t>.</w:t>
      </w:r>
    </w:p>
    <w:p w14:paraId="3E01B0FD" w14:textId="2A1B216D" w:rsidR="00DF6B84" w:rsidRDefault="00DF6B84" w:rsidP="00DF6B84">
      <w:pPr>
        <w:spacing w:line="360" w:lineRule="auto"/>
        <w:ind w:firstLine="840"/>
        <w:rPr>
          <w:rFonts w:ascii="Times New Roman" w:hAnsi="Times New Roman" w:cs="Times New Roman"/>
          <w:sz w:val="22"/>
        </w:rPr>
      </w:pPr>
      <w:r w:rsidRPr="000A2660">
        <w:rPr>
          <w:rFonts w:ascii="Times New Roman" w:hAnsi="Times New Roman" w:cs="Times New Roman"/>
          <w:sz w:val="22"/>
        </w:rPr>
        <w:t>Lawton (1999) argued that community ecology is “</w:t>
      </w:r>
      <w:r w:rsidRPr="000A2660">
        <w:rPr>
          <w:rFonts w:ascii="Times New Roman" w:hAnsi="Times New Roman" w:cs="Times New Roman"/>
          <w:i/>
          <w:iCs/>
          <w:sz w:val="22"/>
        </w:rPr>
        <w:t>the worst of all worlds</w:t>
      </w:r>
      <w:r w:rsidRPr="000A2660">
        <w:rPr>
          <w:rFonts w:ascii="Times New Roman" w:hAnsi="Times New Roman" w:cs="Times New Roman"/>
          <w:sz w:val="22"/>
        </w:rPr>
        <w:t xml:space="preserve">”, because ecological processes that structure local communities are too complicated and contingent, and thus cannot bring laws that work every system, like those of physics. In contrast, </w:t>
      </w:r>
      <w:r w:rsidR="00E67096">
        <w:rPr>
          <w:rFonts w:ascii="Times New Roman" w:hAnsi="Times New Roman" w:cs="Times New Roman" w:hint="eastAsia"/>
          <w:sz w:val="22"/>
        </w:rPr>
        <w:t xml:space="preserve">he suggested </w:t>
      </w:r>
      <w:r w:rsidRPr="000A2660">
        <w:rPr>
          <w:rFonts w:ascii="Times New Roman" w:hAnsi="Times New Roman" w:cs="Times New Roman"/>
          <w:sz w:val="22"/>
        </w:rPr>
        <w:t xml:space="preserve">macroecology </w:t>
      </w:r>
      <w:r w:rsidR="00CF7360">
        <w:rPr>
          <w:rFonts w:ascii="Times New Roman" w:hAnsi="Times New Roman" w:cs="Times New Roman" w:hint="eastAsia"/>
          <w:sz w:val="22"/>
        </w:rPr>
        <w:t>is</w:t>
      </w:r>
      <w:r w:rsidRPr="000A2660">
        <w:rPr>
          <w:rFonts w:ascii="Times New Roman" w:hAnsi="Times New Roman" w:cs="Times New Roman"/>
          <w:sz w:val="22"/>
        </w:rPr>
        <w:t xml:space="preserve"> superior because it can discover “</w:t>
      </w:r>
      <w:r w:rsidRPr="000A2660">
        <w:rPr>
          <w:rFonts w:ascii="Times New Roman" w:hAnsi="Times New Roman" w:cs="Times New Roman"/>
          <w:i/>
          <w:iCs/>
          <w:sz w:val="22"/>
        </w:rPr>
        <w:t>general patterns</w:t>
      </w:r>
      <w:r w:rsidRPr="000A2660">
        <w:rPr>
          <w:rFonts w:ascii="Times New Roman" w:hAnsi="Times New Roman" w:cs="Times New Roman"/>
          <w:sz w:val="22"/>
        </w:rPr>
        <w:t>” without being bothered by trivial events at the local scale</w:t>
      </w:r>
      <w:r w:rsidR="00F13638">
        <w:rPr>
          <w:rFonts w:ascii="Times New Roman" w:hAnsi="Times New Roman" w:cs="Times New Roman" w:hint="eastAsia"/>
          <w:sz w:val="22"/>
        </w:rPr>
        <w:t xml:space="preserve"> (</w:t>
      </w:r>
      <w:r w:rsidR="00F13638" w:rsidRPr="000A2660">
        <w:rPr>
          <w:rFonts w:ascii="Times New Roman" w:hAnsi="Times New Roman" w:cs="Times New Roman"/>
          <w:sz w:val="22"/>
        </w:rPr>
        <w:t>Lawton 1999</w:t>
      </w:r>
      <w:r w:rsidR="00F13638">
        <w:rPr>
          <w:rFonts w:ascii="Times New Roman" w:hAnsi="Times New Roman" w:cs="Times New Roman" w:hint="eastAsia"/>
          <w:sz w:val="22"/>
        </w:rPr>
        <w:t>)</w:t>
      </w:r>
      <w:r w:rsidRPr="000A2660">
        <w:rPr>
          <w:rFonts w:ascii="Times New Roman" w:hAnsi="Times New Roman" w:cs="Times New Roman"/>
          <w:sz w:val="22"/>
        </w:rPr>
        <w:t>. However,</w:t>
      </w:r>
      <w:r w:rsidR="00852BD4" w:rsidRPr="00852BD4">
        <w:rPr>
          <w:rFonts w:ascii="Times New Roman" w:hAnsi="Times New Roman" w:cs="Times New Roman"/>
          <w:sz w:val="22"/>
        </w:rPr>
        <w:t xml:space="preserve"> </w:t>
      </w:r>
      <w:r w:rsidR="00852BD4" w:rsidRPr="000A2660">
        <w:rPr>
          <w:rFonts w:ascii="Times New Roman" w:hAnsi="Times New Roman" w:cs="Times New Roman"/>
          <w:sz w:val="22"/>
        </w:rPr>
        <w:t>Lawton (1999)</w:t>
      </w:r>
      <w:r w:rsidRPr="000A2660">
        <w:rPr>
          <w:rFonts w:ascii="Times New Roman" w:hAnsi="Times New Roman" w:cs="Times New Roman"/>
          <w:sz w:val="22"/>
        </w:rPr>
        <w:t xml:space="preserve"> </w:t>
      </w:r>
      <w:r>
        <w:rPr>
          <w:rFonts w:ascii="Times New Roman" w:hAnsi="Times New Roman" w:cs="Times New Roman" w:hint="eastAsia"/>
          <w:sz w:val="22"/>
        </w:rPr>
        <w:t xml:space="preserve">also </w:t>
      </w:r>
      <w:r w:rsidRPr="000A2660">
        <w:rPr>
          <w:rFonts w:ascii="Times New Roman" w:hAnsi="Times New Roman" w:cs="Times New Roman"/>
          <w:sz w:val="22"/>
        </w:rPr>
        <w:t xml:space="preserve">clearly stated that </w:t>
      </w:r>
      <w:r w:rsidR="00852BD4">
        <w:rPr>
          <w:rFonts w:ascii="Times New Roman" w:hAnsi="Times New Roman" w:cs="Times New Roman" w:hint="eastAsia"/>
          <w:sz w:val="22"/>
        </w:rPr>
        <w:t xml:space="preserve">these </w:t>
      </w:r>
      <w:r w:rsidRPr="000A2660">
        <w:rPr>
          <w:rFonts w:ascii="Times New Roman" w:hAnsi="Times New Roman" w:cs="Times New Roman"/>
          <w:sz w:val="22"/>
        </w:rPr>
        <w:t xml:space="preserve">discovered patterns in macroecology </w:t>
      </w:r>
      <w:r w:rsidR="005B0CD7">
        <w:rPr>
          <w:rFonts w:ascii="Times New Roman" w:hAnsi="Times New Roman" w:cs="Times New Roman" w:hint="eastAsia"/>
          <w:sz w:val="22"/>
        </w:rPr>
        <w:t>are</w:t>
      </w:r>
      <w:r w:rsidRPr="000A2660">
        <w:rPr>
          <w:rFonts w:ascii="Times New Roman" w:hAnsi="Times New Roman" w:cs="Times New Roman"/>
          <w:sz w:val="22"/>
        </w:rPr>
        <w:t xml:space="preserve"> not </w:t>
      </w:r>
      <w:del w:id="278" w:author="池本 美都" w:date="2024-06-10T14:08:00Z" w16du:dateUtc="2024-06-10T05:08:00Z">
        <w:r w:rsidRPr="000A2660">
          <w:rPr>
            <w:rFonts w:ascii="Times New Roman" w:hAnsi="Times New Roman" w:cs="Times New Roman"/>
            <w:sz w:val="22"/>
          </w:rPr>
          <w:delText xml:space="preserve">be </w:delText>
        </w:r>
      </w:del>
      <w:r w:rsidRPr="000A2660">
        <w:rPr>
          <w:rFonts w:ascii="Times New Roman" w:hAnsi="Times New Roman" w:cs="Times New Roman"/>
          <w:sz w:val="22"/>
        </w:rPr>
        <w:t>general laws</w:t>
      </w:r>
      <w:ins w:id="279" w:author="池本 美都" w:date="2024-06-10T14:08:00Z" w16du:dateUtc="2024-06-10T05:08:00Z">
        <w:r w:rsidR="001F4B4F">
          <w:rPr>
            <w:rFonts w:ascii="Times New Roman" w:hAnsi="Times New Roman" w:cs="Times New Roman" w:hint="eastAsia"/>
            <w:sz w:val="22"/>
          </w:rPr>
          <w:t>,</w:t>
        </w:r>
      </w:ins>
      <w:r w:rsidR="005B0CD7">
        <w:rPr>
          <w:rFonts w:ascii="Times New Roman" w:hAnsi="Times New Roman" w:cs="Times New Roman" w:hint="eastAsia"/>
          <w:sz w:val="22"/>
        </w:rPr>
        <w:t xml:space="preserve"> as </w:t>
      </w:r>
      <w:r w:rsidRPr="000A2660">
        <w:rPr>
          <w:rFonts w:ascii="Times New Roman" w:hAnsi="Times New Roman" w:cs="Times New Roman"/>
          <w:sz w:val="22"/>
        </w:rPr>
        <w:t xml:space="preserve">he considered laws to be a kind of principle that creates patterns we observe. As a result, the tone that emphasizes the superiority of macroecology gradually stalls as it moves from confident, and just concludes that contingencies in macroscales are manageable compared to intermediate scales (i.e., scales of traditional community ecology), even if it was not a panacea to find universal laws. </w:t>
      </w:r>
    </w:p>
    <w:p w14:paraId="5640E55B" w14:textId="2275A1A4" w:rsidR="009534E1" w:rsidRDefault="00DF6B84" w:rsidP="00DF6B84">
      <w:pPr>
        <w:spacing w:line="360" w:lineRule="auto"/>
        <w:ind w:firstLine="840"/>
        <w:rPr>
          <w:rFonts w:ascii="Times New Roman" w:hAnsi="Times New Roman" w:cs="Times New Roman"/>
          <w:sz w:val="22"/>
        </w:rPr>
      </w:pPr>
      <w:r w:rsidRPr="000A2660">
        <w:rPr>
          <w:rFonts w:ascii="Times New Roman" w:hAnsi="Times New Roman" w:cs="Times New Roman"/>
          <w:sz w:val="22"/>
        </w:rPr>
        <w:t xml:space="preserve">The shortcomings of Lawton's claims have been pointed out in many subsequent papers. Firstly, </w:t>
      </w:r>
      <w:r>
        <w:rPr>
          <w:rFonts w:ascii="Times New Roman" w:hAnsi="Times New Roman" w:cs="Times New Roman" w:hint="eastAsia"/>
          <w:sz w:val="22"/>
        </w:rPr>
        <w:t>there is criticism regarding</w:t>
      </w:r>
      <w:r w:rsidRPr="000A2660">
        <w:rPr>
          <w:rFonts w:ascii="Times New Roman" w:hAnsi="Times New Roman" w:cs="Times New Roman"/>
          <w:sz w:val="22"/>
        </w:rPr>
        <w:t xml:space="preserve"> a biased understanding of scientific laws</w:t>
      </w:r>
      <w:r>
        <w:rPr>
          <w:rFonts w:ascii="Times New Roman" w:hAnsi="Times New Roman" w:cs="Times New Roman" w:hint="eastAsia"/>
          <w:sz w:val="22"/>
        </w:rPr>
        <w:t xml:space="preserve"> presented in Lowton</w:t>
      </w:r>
      <w:r>
        <w:rPr>
          <w:rFonts w:ascii="Times New Roman" w:hAnsi="Times New Roman" w:cs="Times New Roman"/>
          <w:sz w:val="22"/>
        </w:rPr>
        <w:t>’</w:t>
      </w:r>
      <w:r>
        <w:rPr>
          <w:rFonts w:ascii="Times New Roman" w:hAnsi="Times New Roman" w:cs="Times New Roman" w:hint="eastAsia"/>
          <w:sz w:val="22"/>
        </w:rPr>
        <w:t>s paper</w:t>
      </w:r>
      <w:del w:id="280" w:author="池本 美都" w:date="2024-06-10T14:08:00Z" w16du:dateUtc="2024-06-10T05:08:00Z">
        <w:r>
          <w:rPr>
            <w:rFonts w:ascii="Times New Roman" w:hAnsi="Times New Roman" w:cs="Times New Roman" w:hint="eastAsia"/>
            <w:sz w:val="22"/>
          </w:rPr>
          <w:delText>. It is argued that</w:delText>
        </w:r>
      </w:del>
      <w:ins w:id="281" w:author="池本 美都" w:date="2024-06-10T14:08:00Z" w16du:dateUtc="2024-06-10T05:08:00Z">
        <w:r w:rsidR="001F4B4F">
          <w:rPr>
            <w:rFonts w:ascii="Times New Roman" w:hAnsi="Times New Roman" w:cs="Times New Roman" w:hint="eastAsia"/>
            <w:sz w:val="22"/>
          </w:rPr>
          <w:t>;</w:t>
        </w:r>
      </w:ins>
      <w:r>
        <w:rPr>
          <w:rFonts w:ascii="Times New Roman" w:hAnsi="Times New Roman" w:cs="Times New Roman" w:hint="eastAsia"/>
          <w:sz w:val="22"/>
        </w:rPr>
        <w:t xml:space="preserve"> </w:t>
      </w:r>
      <w:r w:rsidRPr="000A2660">
        <w:rPr>
          <w:rFonts w:ascii="Times New Roman" w:hAnsi="Times New Roman" w:cs="Times New Roman"/>
          <w:sz w:val="22"/>
        </w:rPr>
        <w:t>a causal understanding of laws is not essential</w:t>
      </w:r>
      <w:ins w:id="282" w:author="池本 美都" w:date="2024-06-10T14:08:00Z" w16du:dateUtc="2024-06-10T05:08:00Z">
        <w:r w:rsidR="001F4B4F">
          <w:rPr>
            <w:rFonts w:ascii="Times New Roman" w:hAnsi="Times New Roman" w:cs="Times New Roman" w:hint="eastAsia"/>
            <w:sz w:val="22"/>
          </w:rPr>
          <w:t xml:space="preserve"> in science</w:t>
        </w:r>
      </w:ins>
      <w:r w:rsidRPr="000A2660">
        <w:rPr>
          <w:rFonts w:ascii="Times New Roman" w:hAnsi="Times New Roman" w:cs="Times New Roman"/>
          <w:sz w:val="22"/>
        </w:rPr>
        <w:t xml:space="preserve">, and situational dependence exists in physical laws as well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10.1034/j.1600-0706.2003.12349.x","ISSN":"00301299","author":[{"dropping-particle":"","family":"Colyvan","given":"M.","non-dropping-particle":"","parse-names":false,"suffix":""},{"dropping-particle":"","family":"Ginzburg","given":"L. R.","non-dropping-particle":"","parse-names":false,"suffix":""}],"container-title":"Oikos","id":"ITEM-1","issue":"3","issued":{"date-parts":[["2003","6"]]},"page":"649-653","title":"Laws of nature and laws of ecology","type":"article-journal","volume":"101"},"uris":["http://www.mendeley.com/documents/?uuid=bc83b0b1-79e6-4e45-92cc-69c54d5d37db"]},{"id":"ITEM-2","itemData":{"DOI":"10.1016/B978-0-12-554522-8.X5001-8","ISBN":"9780125545228","abstract":"This widely anticipated revision of the groundbreaking book, Ecological Understanding, updates this crucial sourcebook of contemporary philosophical insights for practicing ecologists and graduate students in ecology and environmental studies. The second edition contains new ecological examples, an expanded array of conceptual diagrams and illustrations, new text boxes summarizing important points or defining key terms, and new reference to philosophical issues and controversies. Although the first edition was recognized for its clarity, this revision takes the opportunity to make the exposition of complex topics still clearer to readers without a philosophical background. Readers will gain an understanding of the goals of science, the structure of theory, the kinds of theory relevant to ecology, the way that theory changes, what constitutes objectivity in contemporary science, and the role of paradigms and frameworks for synthesis within ecology and in integration with other disciplines. Finally, how theory can inform and anchor the public use of ecological knowledge in civic debates is laid out. This new edition refines the understanding of how the structure and change of theory can improve the growth and application of one of the 21st century's key sciences.","author":[{"dropping-particle":"","family":"Pickett","given":"Steward T.A.","non-dropping-particle":"","parse-names":false,"suffix":""},{"dropping-particle":"","family":"Kolasa","given":"Jurek","non-dropping-particle":"","parse-names":false,"suffix":""},{"dropping-particle":"","family":"Jones","given":"Clive G.","non-dropping-particle":"","parse-names":false,"suffix":""}],"container-title":"Ecological Understanding: The Nature of Theory and the Theory of Nature","id":"ITEM-2","issued":{"date-parts":[["2007"]]},"number-of-pages":"1-233","title":"Ecological understanding: The nature of theory and the theory of nature","type":"book"},"uris":["http://www.mendeley.com/documents/?uuid=2577d6c7-b664-43d7-b0d9-a138018f7566"]}],"mendeley":{"formattedCitation":"(Colyvan and Ginzburg 2003; Pickett et al. 2007)","plainTextFormattedCitation":"(Colyvan and Ginzburg 2003; Pickett et al. 2007)","previouslyFormattedCitation":"(Colyvan and Ginzburg 2003; Pickett et al. 2007)"},"properties":{"noteIndex":0},"schema":"https://github.com/citation-style-language/schema/raw/master/csl-citation.json"}</w:instrText>
      </w:r>
      <w:r>
        <w:rPr>
          <w:rFonts w:ascii="Times New Roman" w:hAnsi="Times New Roman" w:cs="Times New Roman"/>
          <w:sz w:val="22"/>
        </w:rPr>
        <w:fldChar w:fldCharType="separate"/>
      </w:r>
      <w:r w:rsidRPr="005F6446">
        <w:rPr>
          <w:rFonts w:ascii="Times New Roman" w:hAnsi="Times New Roman" w:cs="Times New Roman"/>
          <w:noProof/>
          <w:sz w:val="22"/>
        </w:rPr>
        <w:t>(Colyvan and Ginzburg 2003; Pickett et al. 2007)</w:t>
      </w:r>
      <w:r>
        <w:rPr>
          <w:rFonts w:ascii="Times New Roman" w:hAnsi="Times New Roman" w:cs="Times New Roman"/>
          <w:sz w:val="22"/>
        </w:rPr>
        <w:fldChar w:fldCharType="end"/>
      </w:r>
      <w:r w:rsidRPr="000A2660">
        <w:rPr>
          <w:rFonts w:ascii="Times New Roman" w:hAnsi="Times New Roman" w:cs="Times New Roman"/>
          <w:sz w:val="22"/>
        </w:rPr>
        <w:t xml:space="preserve">. Additionally, the assertion that predictability is a requirement is challenged from a distant perspective on the purpose of science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{"citationItems":[{"id":"ITEM-1","itemData":{"DOI":"10.1016/B978-0-12-554522-8.X5001-8","ISBN":"9780125545228","abstract":"This widely anticipated revision of the groundbreaking book, Ecological Understanding, updates this crucial sourcebook of contemporary philosophical insights for practicing ecologists and graduate students in ecology and environmental studies. The second edition contains new ecological examples, an expanded array of conceptual diagrams and illustrations, new text boxes summarizing important points or defining key terms, and new reference to philosophical issues and controversies. Although the first edition was recognized for its clarity, this revision takes the opportunity to make the exposition of complex topics still clearer to readers without a philosophical background. Readers will gain an understanding of the goals of science, the structure of theory, the kinds of theory relevant to ecology, the way that theory changes, what constitutes objectivity in contemporary science, and the role of paradigms and frameworks for synthesis within ecology and in integration with other disciplines. Finally, how theory can inform and anchor the public use of ecological knowledge in civic debates is laid out. This new edition refines the understanding of how the structure and change of theory can improve the growth and application of one of the 21st century's key sciences.","author":[{"dropping-particle":"","family":"Pickett","given":"Steward T.A.","non-dropping-particle":"","parse-names":false,"suffix":""},{"dropping-particle":"","family":"Kolasa","given":"Jurek","non-dropping-particle":"","parse-names":false,"suffix":""},{"dropping-particle":"","family":"Jones","given":"Clive G.","non-dropping-particle":"","parse-names":false,"suffix":""}],"container-title":"Ecological Understanding: The Nature of Theory and the Theory of Nature","id":"ITEM-1","issued":{"date-parts":[["2007"]]},"number-of-pages":"1-233","title":"Ecological understanding: The nature of theory and the theory of nature","type":"book"},"uris":["http://www.mendeley.com/documents/?uuid=2577d6c7-b664-43d7-b0d9-a138018f7566"]}],"mendeley":{"formattedCitation":"(Pickett et al. 2007)","plainTextFormattedCitation":"(Pickett et al. 2007)","previouslyFormattedCitation":"(Pickett et al. 2007)"},"properties":{"noteIndex":0},"schema":"https://github.com/citation-style-language/schema/raw/master/csl-citation.json"}</w:instrText>
      </w:r>
      <w:r>
        <w:rPr>
          <w:rFonts w:ascii="Times New Roman" w:hAnsi="Times New Roman" w:cs="Times New Roman"/>
          <w:sz w:val="22"/>
        </w:rPr>
        <w:fldChar w:fldCharType="separate"/>
      </w:r>
      <w:r w:rsidRPr="005F6446">
        <w:rPr>
          <w:rFonts w:ascii="Times New Roman" w:hAnsi="Times New Roman" w:cs="Times New Roman"/>
          <w:noProof/>
          <w:sz w:val="22"/>
        </w:rPr>
        <w:t>(Pickett et al. 2007)</w:t>
      </w:r>
      <w:r>
        <w:rPr>
          <w:rFonts w:ascii="Times New Roman" w:hAnsi="Times New Roman" w:cs="Times New Roman"/>
          <w:sz w:val="22"/>
        </w:rPr>
        <w:fldChar w:fldCharType="end"/>
      </w:r>
      <w:r w:rsidRPr="000A2660">
        <w:rPr>
          <w:rFonts w:ascii="Times New Roman" w:hAnsi="Times New Roman" w:cs="Times New Roman"/>
          <w:sz w:val="22"/>
        </w:rPr>
        <w:t>. Furthermore, an alternative counterargument</w:t>
      </w:r>
      <w:r>
        <w:rPr>
          <w:rFonts w:ascii="Times New Roman" w:hAnsi="Times New Roman" w:cs="Times New Roman" w:hint="eastAsia"/>
          <w:sz w:val="22"/>
        </w:rPr>
        <w:t xml:space="preserve"> suggests </w:t>
      </w:r>
      <w:r w:rsidRPr="000A2660">
        <w:rPr>
          <w:rFonts w:ascii="Times New Roman" w:hAnsi="Times New Roman" w:cs="Times New Roman"/>
          <w:sz w:val="22"/>
        </w:rPr>
        <w:t xml:space="preserve">that the presence or absence of a universal law is irrelevant to the significance of its existence in science </w:t>
      </w:r>
      <w:r>
        <w:rPr>
          <w:rFonts w:ascii="Times New Roman" w:hAnsi="Times New Roman" w:cs="Times New Roman"/>
          <w:sz w:val="22"/>
        </w:rPr>
        <w:fldChar w:fldCharType="begin" w:fldLock="1"/>
      </w:r>
      <w:r w:rsidR="00610D14">
        <w:rPr>
          <w:rFonts w:ascii="Times New Roman" w:hAnsi="Times New Roman" w:cs="Times New Roman"/>
          <w:sz w:val="22"/>
        </w:rPr>
        <w:instrText>ADDIN CSL_CITATION {"citationItems":[{"id":"ITEM-1","itemData":{"DOI":"10.1086/420777","ISSN":"00030147","PMID":"15266378","abstract":"Because of the contingency and complexity of its subject matter, community ecology has few general laws. Laws and models in community ecology are highly contingent, and their domain is usually very local. This fact does not mean that community ecology is a weak science; in fact, it is the locus of exciting advances, with growing mechanistic understanding of causes, patterns, and processes. Further, traditional community ecological research, often local, experimental, and reductionist, is crucial in understanding and responding to many environmental problems, including those posed by global changes. For both scientific and societal reasons, it is not time to abandon community ecology.","author":[{"dropping-particle":"","family":"Simberloff","given":"Daniel","non-dropping-particle":"","parse-names":false,"suffix":""}],"container-title":"American Naturalist","id":"ITEM-1","issue":"6","issued":{"date-parts":[["2004"]]},"page":"787-799","title":"Community ecology: Is it time to move on? (An american society of naturalists presidential address)","type":"article-journal","volume":"163"},"uris":["http://www.mendeley.com/documents/?uuid=e4387cd3-39da-41d2-be7d-ca0b5989b2b6"]},{"id":"ITEM-2","itemData":{"DOI":"10.1111/j.0030-1299.2005.13959.x","ISSN":"00301299","abstract":"Several ecologists have recently suggested that ecology has several laws. This conclusion contrasts with the views of some philosophers of science, who have suggested that biology cannot have laws. I argue that the debate has been confused because two very different types of law can be recognised: correlative and causal laws. Once we recognise that there is a difference, the argument against causal laws becomes stronger, and instead I suggest that ecologists should recognise that they can and do produce generalisations that are used to build models - nomological machines - that describe the ecological systems they</w:instrText>
      </w:r>
      <w:r w:rsidR="00610D14">
        <w:rPr>
          <w:rFonts w:ascii="Times New Roman" w:hAnsi="Times New Roman" w:cs="Times New Roman" w:hint="eastAsia"/>
          <w:sz w:val="22"/>
        </w:rPr>
        <w:instrText xml:space="preserve"> are studying.","author":[{"dropping-particle":"","family":"O'Hara","given":"R. B.","non-dropping-particle":"","parse-names":false,"suffix":""}],"container-title":"Oikos","id":"ITEM-2","issue":"2","issued":{"date-parts":[["2005"]]},"note":"stinking </w:instrText>
      </w:r>
      <w:r w:rsidR="00610D14">
        <w:rPr>
          <w:rFonts w:ascii="Times New Roman" w:hAnsi="Times New Roman" w:cs="Times New Roman" w:hint="eastAsia"/>
          <w:sz w:val="22"/>
        </w:rPr>
        <w:instrText>悪評の</w:instrText>
      </w:r>
      <w:r w:rsidR="00610D14">
        <w:rPr>
          <w:rFonts w:ascii="Times New Roman" w:hAnsi="Times New Roman" w:cs="Times New Roman" w:hint="eastAsia"/>
          <w:sz w:val="22"/>
        </w:rPr>
        <w:instrText xml:space="preserve"> </w:instrText>
      </w:r>
      <w:r w:rsidR="00610D14">
        <w:rPr>
          <w:rFonts w:ascii="Times New Roman" w:hAnsi="Times New Roman" w:cs="Times New Roman" w:hint="eastAsia"/>
          <w:sz w:val="22"/>
        </w:rPr>
        <w:instrText>くさい</w:instrText>
      </w:r>
      <w:r w:rsidR="00610D14">
        <w:rPr>
          <w:rFonts w:ascii="Times New Roman" w:hAnsi="Times New Roman" w:cs="Times New Roman" w:hint="eastAsia"/>
          <w:sz w:val="22"/>
        </w:rPr>
        <w:instrText>\n</w:instrText>
      </w:r>
      <w:r w:rsidR="00610D14">
        <w:rPr>
          <w:rFonts w:ascii="Times New Roman" w:hAnsi="Times New Roman" w:cs="Times New Roman" w:hint="eastAsia"/>
          <w:sz w:val="22"/>
        </w:rPr>
        <w:instrText>法則には因果法則と相関法則があり、一般的な科学哲学では因果法則を指している（ほんとか？）</w:instrText>
      </w:r>
      <w:r w:rsidR="00610D14">
        <w:rPr>
          <w:rFonts w:ascii="Times New Roman" w:hAnsi="Times New Roman" w:cs="Times New Roman" w:hint="eastAsia"/>
          <w:sz w:val="22"/>
        </w:rPr>
        <w:instrText>\n</w:instrText>
      </w:r>
      <w:r w:rsidR="00610D14">
        <w:rPr>
          <w:rFonts w:ascii="Times New Roman" w:hAnsi="Times New Roman" w:cs="Times New Roman" w:hint="eastAsia"/>
          <w:sz w:val="22"/>
        </w:rPr>
        <w:instrText>因果法則は、（１）自然現象に従う（２）本質的である（スペシフィックではない）ということが求められるが、生物学にはこれを満たす法則がない。例えば、昆虫が６本脚というのは、進化による偶然性で、必然性がない。マルサス増殖などは、どこの範囲まで適用できるのかを明確にできない限り、例外も適切に設けることができない。</w:instrText>
      </w:r>
      <w:r w:rsidR="00610D14">
        <w:rPr>
          <w:rFonts w:ascii="Times New Roman" w:hAnsi="Times New Roman" w:cs="Times New Roman" w:hint="eastAsia"/>
          <w:sz w:val="22"/>
        </w:rPr>
        <w:instrText>\n</w:instrText>
      </w:r>
      <w:r w:rsidR="00610D14">
        <w:rPr>
          <w:rFonts w:ascii="Times New Roman" w:hAnsi="Times New Roman" w:cs="Times New Roman" w:hint="eastAsia"/>
          <w:sz w:val="22"/>
        </w:rPr>
        <w:instrText>だからといって、生態学が成功しない科学ということではない。個別にうまく説明できる「</w:instrText>
      </w:r>
      <w:r w:rsidR="00610D14">
        <w:rPr>
          <w:rFonts w:ascii="Times New Roman" w:hAnsi="Times New Roman" w:cs="Times New Roman" w:hint="eastAsia"/>
          <w:sz w:val="22"/>
        </w:rPr>
        <w:instrText>theory</w:instrText>
      </w:r>
      <w:r w:rsidR="00610D14">
        <w:rPr>
          <w:rFonts w:ascii="Times New Roman" w:hAnsi="Times New Roman" w:cs="Times New Roman" w:hint="eastAsia"/>
          <w:sz w:val="22"/>
        </w:rPr>
        <w:instrText>」をたくさん作ることができて、その集合が機械にように機能するということが大切だから</w:instrText>
      </w:r>
      <w:r w:rsidR="00610D14">
        <w:rPr>
          <w:rFonts w:ascii="Times New Roman" w:hAnsi="Times New Roman" w:cs="Times New Roman" w:hint="eastAsia"/>
          <w:sz w:val="22"/>
        </w:rPr>
        <w:instrText>","page":"390-393","title":"The anarchist's guide to ecological theory. Or, we don't need no stinkin' laws","type":"article-journal","volume":"110"},"uris":["http://www.mendeley.com/documents/?uuid=f505fc2e-0218-4adc-b</w:instrText>
      </w:r>
      <w:r w:rsidR="00610D14">
        <w:rPr>
          <w:rFonts w:ascii="Times New Roman" w:hAnsi="Times New Roman" w:cs="Times New Roman"/>
          <w:sz w:val="22"/>
        </w:rPr>
        <w:instrText>1ba-bec60c2baaf8"]}],"mendeley":{"formattedCitation":"(O’Hara 2005; Simberloff 2004)","plainTextFormattedCitation":"(O’Hara 2005; Simberloff 2004)","previouslyFormattedCitation":"(O’Hara 2005; Simberloff 2004)"},"properties":{"noteIndex":0},"schema":"https://github.com/citation-style-language/schema/raw/master/csl-citation.json"}</w:instrText>
      </w:r>
      <w:r>
        <w:rPr>
          <w:rFonts w:ascii="Times New Roman" w:hAnsi="Times New Roman" w:cs="Times New Roman"/>
          <w:sz w:val="22"/>
        </w:rPr>
        <w:fldChar w:fldCharType="separate"/>
      </w:r>
      <w:r w:rsidR="00F052C9" w:rsidRPr="00F052C9">
        <w:rPr>
          <w:rFonts w:ascii="Times New Roman" w:hAnsi="Times New Roman" w:cs="Times New Roman"/>
          <w:noProof/>
          <w:sz w:val="22"/>
        </w:rPr>
        <w:t>(O’Hara 2005; Simberloff 2004)</w:t>
      </w:r>
      <w:r>
        <w:rPr>
          <w:rFonts w:ascii="Times New Roman" w:hAnsi="Times New Roman" w:cs="Times New Roman"/>
          <w:sz w:val="22"/>
        </w:rPr>
        <w:fldChar w:fldCharType="end"/>
      </w:r>
      <w:del w:id="283" w:author="池本 美都" w:date="2024-06-10T14:08:00Z" w16du:dateUtc="2024-06-10T05:08:00Z">
        <w:r w:rsidRPr="000A2660">
          <w:rPr>
            <w:rFonts w:ascii="Times New Roman" w:hAnsi="Times New Roman" w:cs="Times New Roman"/>
            <w:sz w:val="22"/>
          </w:rPr>
          <w:delText>;</w:delText>
        </w:r>
      </w:del>
      <w:ins w:id="284" w:author="池本 美都" w:date="2024-06-10T14:08:00Z" w16du:dateUtc="2024-06-10T05:08:00Z">
        <w:r w:rsidR="001F4B4F">
          <w:rPr>
            <w:rFonts w:ascii="Times New Roman" w:hAnsi="Times New Roman" w:cs="Times New Roman" w:hint="eastAsia"/>
            <w:sz w:val="22"/>
          </w:rPr>
          <w:t>.</w:t>
        </w:r>
        <w:r w:rsidRPr="000A2660">
          <w:rPr>
            <w:rFonts w:ascii="Times New Roman" w:hAnsi="Times New Roman" w:cs="Times New Roman"/>
            <w:sz w:val="22"/>
          </w:rPr>
          <w:t xml:space="preserve"> </w:t>
        </w:r>
        <w:r w:rsidR="001F4B4F">
          <w:rPr>
            <w:rFonts w:ascii="Times New Roman" w:hAnsi="Times New Roman" w:cs="Times New Roman" w:hint="eastAsia"/>
            <w:sz w:val="22"/>
          </w:rPr>
          <w:t>That is,</w:t>
        </w:r>
      </w:ins>
      <w:r w:rsidR="001F4B4F">
        <w:rPr>
          <w:rFonts w:ascii="Times New Roman" w:hAnsi="Times New Roman" w:cs="Times New Roman" w:hint="eastAsia"/>
          <w:sz w:val="22"/>
        </w:rPr>
        <w:t xml:space="preserve"> it </w:t>
      </w:r>
      <w:r w:rsidRPr="000A2660">
        <w:rPr>
          <w:rFonts w:ascii="Times New Roman" w:hAnsi="Times New Roman" w:cs="Times New Roman"/>
          <w:sz w:val="22"/>
        </w:rPr>
        <w:t xml:space="preserve">is sufficient </w:t>
      </w:r>
      <w:r w:rsidRPr="000A2660">
        <w:rPr>
          <w:rFonts w:ascii="Times New Roman" w:hAnsi="Times New Roman" w:cs="Times New Roman"/>
          <w:sz w:val="22"/>
        </w:rPr>
        <w:lastRenderedPageBreak/>
        <w:t>for individual events and theories to function cumulatively rather than having a single unified law. These cast doubt on the supremacy of physics within science, and</w:t>
      </w:r>
      <w:r>
        <w:rPr>
          <w:rFonts w:ascii="Times New Roman" w:hAnsi="Times New Roman" w:cs="Times New Roman"/>
          <w:sz w:val="22"/>
        </w:rPr>
        <w:t xml:space="preserve"> most </w:t>
      </w:r>
      <w:r w:rsidRPr="000A2660">
        <w:rPr>
          <w:rFonts w:ascii="Times New Roman" w:hAnsi="Times New Roman" w:cs="Times New Roman"/>
          <w:sz w:val="22"/>
        </w:rPr>
        <w:t xml:space="preserve">reached a reasonable conclusion that ecology, including community ecology, is </w:t>
      </w:r>
      <w:del w:id="285" w:author="池本 美都" w:date="2024-06-10T14:08:00Z" w16du:dateUtc="2024-06-10T05:08:00Z">
        <w:r w:rsidRPr="000A2660">
          <w:rPr>
            <w:rFonts w:ascii="Times New Roman" w:hAnsi="Times New Roman" w:cs="Times New Roman"/>
            <w:sz w:val="22"/>
          </w:rPr>
          <w:delText xml:space="preserve">sufficient to be </w:delText>
        </w:r>
        <w:r>
          <w:rPr>
            <w:rFonts w:ascii="Times New Roman" w:hAnsi="Times New Roman" w:cs="Times New Roman"/>
            <w:sz w:val="22"/>
          </w:rPr>
          <w:delText>considered</w:delText>
        </w:r>
        <w:r>
          <w:rPr>
            <w:rFonts w:ascii="Times New Roman" w:hAnsi="Times New Roman" w:cs="Times New Roman" w:hint="eastAsia"/>
            <w:sz w:val="22"/>
          </w:rPr>
          <w:delText xml:space="preserve"> </w:delText>
        </w:r>
        <w:r w:rsidRPr="000A2660">
          <w:rPr>
            <w:rFonts w:ascii="Times New Roman" w:hAnsi="Times New Roman" w:cs="Times New Roman"/>
            <w:sz w:val="22"/>
          </w:rPr>
          <w:delText xml:space="preserve">a science. </w:delText>
        </w:r>
        <w:r w:rsidRPr="000E163B">
          <w:rPr>
            <w:rFonts w:ascii="Times New Roman" w:hAnsi="Times New Roman" w:cs="Times New Roman"/>
            <w:sz w:val="22"/>
          </w:rPr>
          <w:delText>In th</w:delText>
        </w:r>
        <w:r>
          <w:rPr>
            <w:rFonts w:ascii="Times New Roman" w:hAnsi="Times New Roman" w:cs="Times New Roman" w:hint="eastAsia"/>
            <w:sz w:val="22"/>
          </w:rPr>
          <w:delText>is context</w:delText>
        </w:r>
        <w:r w:rsidRPr="000E163B">
          <w:rPr>
            <w:rFonts w:ascii="Times New Roman" w:hAnsi="Times New Roman" w:cs="Times New Roman"/>
            <w:sz w:val="22"/>
          </w:rPr>
          <w:delText>, it becomes challenging to argue that pattern</w:delText>
        </w:r>
        <w:r>
          <w:rPr>
            <w:rFonts w:ascii="Times New Roman" w:hAnsi="Times New Roman" w:cs="Times New Roman" w:hint="eastAsia"/>
            <w:sz w:val="22"/>
          </w:rPr>
          <w:delText>-oriented research</w:delText>
        </w:r>
        <w:r w:rsidRPr="000E163B">
          <w:rPr>
            <w:rFonts w:ascii="Times New Roman" w:hAnsi="Times New Roman" w:cs="Times New Roman"/>
            <w:sz w:val="22"/>
          </w:rPr>
          <w:delText xml:space="preserve"> </w:delText>
        </w:r>
        <w:r w:rsidR="00561FC2">
          <w:rPr>
            <w:rFonts w:ascii="Times New Roman" w:hAnsi="Times New Roman" w:cs="Times New Roman"/>
            <w:sz w:val="22"/>
          </w:rPr>
          <w:delText>is</w:delText>
        </w:r>
        <w:r w:rsidRPr="000E163B">
          <w:rPr>
            <w:rFonts w:ascii="Times New Roman" w:hAnsi="Times New Roman" w:cs="Times New Roman"/>
            <w:sz w:val="22"/>
          </w:rPr>
          <w:delText xml:space="preserve"> more important than process-oriented research.</w:delText>
        </w:r>
      </w:del>
      <w:ins w:id="286" w:author="池本 美都" w:date="2024-06-10T14:08:00Z" w16du:dateUtc="2024-06-10T05:08:00Z">
        <w:r w:rsidRPr="000A2660">
          <w:rPr>
            <w:rFonts w:ascii="Times New Roman" w:hAnsi="Times New Roman" w:cs="Times New Roman"/>
            <w:sz w:val="22"/>
          </w:rPr>
          <w:t>sufficient</w:t>
        </w:r>
        <w:r w:rsidR="009534E1">
          <w:rPr>
            <w:rFonts w:ascii="Times New Roman" w:hAnsi="Times New Roman" w:cs="Times New Roman" w:hint="eastAsia"/>
            <w:sz w:val="22"/>
          </w:rPr>
          <w:t xml:space="preserve">ly </w:t>
        </w:r>
        <w:r w:rsidR="009534E1">
          <w:rPr>
            <w:rFonts w:ascii="Times New Roman" w:hAnsi="Times New Roman" w:cs="Times New Roman"/>
            <w:sz w:val="22"/>
          </w:rPr>
          <w:t>significant</w:t>
        </w:r>
        <w:r w:rsidRPr="000A2660">
          <w:rPr>
            <w:rFonts w:ascii="Times New Roman" w:hAnsi="Times New Roman" w:cs="Times New Roman"/>
            <w:sz w:val="22"/>
          </w:rPr>
          <w:t xml:space="preserve"> </w:t>
        </w:r>
        <w:r w:rsidR="009534E1">
          <w:rPr>
            <w:rFonts w:ascii="Times New Roman" w:hAnsi="Times New Roman" w:cs="Times New Roman" w:hint="eastAsia"/>
            <w:sz w:val="22"/>
          </w:rPr>
          <w:t>as</w:t>
        </w:r>
        <w:r>
          <w:rPr>
            <w:rFonts w:ascii="Times New Roman" w:hAnsi="Times New Roman" w:cs="Times New Roman" w:hint="eastAsia"/>
            <w:sz w:val="22"/>
          </w:rPr>
          <w:t xml:space="preserve"> </w:t>
        </w:r>
        <w:r w:rsidRPr="000A2660">
          <w:rPr>
            <w:rFonts w:ascii="Times New Roman" w:hAnsi="Times New Roman" w:cs="Times New Roman"/>
            <w:sz w:val="22"/>
          </w:rPr>
          <w:t xml:space="preserve">a science. </w:t>
        </w:r>
      </w:ins>
    </w:p>
    <w:p w14:paraId="43E69D63" w14:textId="373462A9" w:rsidR="00DF6B84" w:rsidRPr="00D6495B" w:rsidRDefault="009534E1" w:rsidP="009534E1">
      <w:pPr>
        <w:spacing w:line="360" w:lineRule="auto"/>
        <w:ind w:firstLine="840"/>
        <w:rPr>
          <w:rFonts w:ascii="Times New Roman" w:hAnsi="Times New Roman" w:cs="Times New Roman"/>
          <w:sz w:val="22"/>
        </w:rPr>
      </w:pPr>
      <w:ins w:id="287" w:author="池本 美都" w:date="2024-06-10T14:08:00Z" w16du:dateUtc="2024-06-10T05:08:00Z">
        <w:r>
          <w:rPr>
            <w:rFonts w:ascii="Times New Roman" w:hAnsi="Times New Roman" w:cs="Times New Roman" w:hint="eastAsia"/>
            <w:sz w:val="22"/>
          </w:rPr>
          <w:t>Considering the history of such discussions</w:t>
        </w:r>
        <w:r w:rsidR="00DF6B84" w:rsidRPr="000E163B">
          <w:rPr>
            <w:rFonts w:ascii="Times New Roman" w:hAnsi="Times New Roman" w:cs="Times New Roman"/>
            <w:sz w:val="22"/>
          </w:rPr>
          <w:t xml:space="preserve">, it </w:t>
        </w:r>
        <w:r>
          <w:rPr>
            <w:rFonts w:ascii="Times New Roman" w:hAnsi="Times New Roman" w:cs="Times New Roman" w:hint="eastAsia"/>
            <w:sz w:val="22"/>
          </w:rPr>
          <w:t xml:space="preserve">seems difficult </w:t>
        </w:r>
        <w:r w:rsidR="00DF6B84" w:rsidRPr="000E163B">
          <w:rPr>
            <w:rFonts w:ascii="Times New Roman" w:hAnsi="Times New Roman" w:cs="Times New Roman"/>
            <w:sz w:val="22"/>
          </w:rPr>
          <w:t xml:space="preserve">to </w:t>
        </w:r>
        <w:r>
          <w:rPr>
            <w:rFonts w:ascii="Times New Roman" w:hAnsi="Times New Roman" w:cs="Times New Roman" w:hint="eastAsia"/>
            <w:sz w:val="22"/>
          </w:rPr>
          <w:t>assert</w:t>
        </w:r>
        <w:r w:rsidRPr="000E163B">
          <w:rPr>
            <w:rFonts w:ascii="Times New Roman" w:hAnsi="Times New Roman" w:cs="Times New Roman"/>
            <w:sz w:val="22"/>
          </w:rPr>
          <w:t xml:space="preserve"> </w:t>
        </w:r>
        <w:r w:rsidR="00DF6B84" w:rsidRPr="000E163B">
          <w:rPr>
            <w:rFonts w:ascii="Times New Roman" w:hAnsi="Times New Roman" w:cs="Times New Roman"/>
            <w:sz w:val="22"/>
          </w:rPr>
          <w:t>that pattern</w:t>
        </w:r>
        <w:r w:rsidR="00DF6B84">
          <w:rPr>
            <w:rFonts w:ascii="Times New Roman" w:hAnsi="Times New Roman" w:cs="Times New Roman" w:hint="eastAsia"/>
            <w:sz w:val="22"/>
          </w:rPr>
          <w:t>-oriented research</w:t>
        </w:r>
        <w:r w:rsidR="00DF6B84" w:rsidRPr="000E163B">
          <w:rPr>
            <w:rFonts w:ascii="Times New Roman" w:hAnsi="Times New Roman" w:cs="Times New Roman"/>
            <w:sz w:val="22"/>
          </w:rPr>
          <w:t xml:space="preserve"> </w:t>
        </w:r>
        <w:r w:rsidR="00561FC2">
          <w:rPr>
            <w:rFonts w:ascii="Times New Roman" w:hAnsi="Times New Roman" w:cs="Times New Roman"/>
            <w:sz w:val="22"/>
          </w:rPr>
          <w:t>is</w:t>
        </w:r>
        <w:r w:rsidR="00DF6B84" w:rsidRPr="000E163B">
          <w:rPr>
            <w:rFonts w:ascii="Times New Roman" w:hAnsi="Times New Roman" w:cs="Times New Roman"/>
            <w:sz w:val="22"/>
          </w:rPr>
          <w:t xml:space="preserve"> more important than process-oriented research.</w:t>
        </w:r>
        <w:r>
          <w:rPr>
            <w:rFonts w:ascii="Times New Roman" w:hAnsi="Times New Roman" w:cs="Times New Roman" w:hint="eastAsia"/>
            <w:sz w:val="22"/>
          </w:rPr>
          <w:t xml:space="preserve"> </w:t>
        </w:r>
      </w:ins>
      <w:r w:rsidR="00DF6B84" w:rsidRPr="00D6495B">
        <w:rPr>
          <w:rFonts w:ascii="Times New Roman" w:hAnsi="Times New Roman" w:cs="Times New Roman"/>
          <w:sz w:val="22"/>
        </w:rPr>
        <w:t>Nevertheless, Lawton (1999) is much more cited than the subsequent ones</w:t>
      </w:r>
      <w:del w:id="288" w:author="池本 美都" w:date="2024-06-10T14:08:00Z" w16du:dateUtc="2024-06-10T05:08:00Z">
        <w:r w:rsidR="00DF6B84" w:rsidRPr="00D6495B">
          <w:rPr>
            <w:rFonts w:ascii="Times New Roman" w:hAnsi="Times New Roman" w:cs="Times New Roman"/>
            <w:sz w:val="22"/>
          </w:rPr>
          <w:delText>,</w:delText>
        </w:r>
      </w:del>
      <w:r>
        <w:rPr>
          <w:rFonts w:ascii="Times New Roman" w:hAnsi="Times New Roman" w:cs="Times New Roman" w:hint="eastAsia"/>
          <w:sz w:val="22"/>
        </w:rPr>
        <w:t xml:space="preserve"> even </w:t>
      </w:r>
      <w:del w:id="289" w:author="池本 美都" w:date="2024-06-10T14:08:00Z" w16du:dateUtc="2024-06-10T05:08:00Z">
        <w:r w:rsidR="00DF6B84" w:rsidRPr="00D6495B">
          <w:rPr>
            <w:rFonts w:ascii="Times New Roman" w:hAnsi="Times New Roman" w:cs="Times New Roman"/>
            <w:sz w:val="22"/>
          </w:rPr>
          <w:delText xml:space="preserve">considering the past years from publication (Table </w:delText>
        </w:r>
        <w:r w:rsidR="00DF6B84">
          <w:rPr>
            <w:rFonts w:ascii="Times New Roman" w:hAnsi="Times New Roman" w:cs="Times New Roman" w:hint="eastAsia"/>
            <w:sz w:val="22"/>
          </w:rPr>
          <w:delText>1</w:delText>
        </w:r>
      </w:del>
      <w:ins w:id="290" w:author="池本 美都" w:date="2024-06-10T14:08:00Z" w16du:dateUtc="2024-06-10T05:08:00Z">
        <w:r>
          <w:rPr>
            <w:rFonts w:ascii="Times New Roman" w:hAnsi="Times New Roman" w:cs="Times New Roman" w:hint="eastAsia"/>
            <w:sz w:val="22"/>
          </w:rPr>
          <w:t>now</w:t>
        </w:r>
        <w:r w:rsidR="00DF6B84" w:rsidRPr="00D6495B">
          <w:rPr>
            <w:rFonts w:ascii="Times New Roman" w:hAnsi="Times New Roman" w:cs="Times New Roman"/>
            <w:sz w:val="22"/>
          </w:rPr>
          <w:t xml:space="preserve"> (</w:t>
        </w:r>
        <w:r w:rsidR="009A506A">
          <w:rPr>
            <w:rFonts w:ascii="Times New Roman" w:hAnsi="Times New Roman" w:cs="Times New Roman" w:hint="eastAsia"/>
            <w:sz w:val="22"/>
          </w:rPr>
          <w:t>Fig.</w:t>
        </w:r>
        <w:r w:rsidR="009A506A" w:rsidRPr="00D6495B">
          <w:rPr>
            <w:rFonts w:ascii="Times New Roman" w:hAnsi="Times New Roman" w:cs="Times New Roman"/>
            <w:sz w:val="22"/>
          </w:rPr>
          <w:t xml:space="preserve"> </w:t>
        </w:r>
        <w:r w:rsidR="009A506A">
          <w:rPr>
            <w:rFonts w:ascii="Times New Roman" w:hAnsi="Times New Roman" w:cs="Times New Roman" w:hint="eastAsia"/>
            <w:sz w:val="22"/>
          </w:rPr>
          <w:t>X</w:t>
        </w:r>
      </w:ins>
      <w:r w:rsidR="00DF6B84" w:rsidRPr="00D6495B">
        <w:rPr>
          <w:rFonts w:ascii="Times New Roman" w:hAnsi="Times New Roman" w:cs="Times New Roman"/>
          <w:sz w:val="22"/>
        </w:rPr>
        <w:t>)</w:t>
      </w:r>
      <w:ins w:id="291" w:author="池本 美都" w:date="2024-06-10T17:52:00Z" w16du:dateUtc="2024-06-10T08:52:00Z">
        <w:r w:rsidR="00105950">
          <w:rPr>
            <w:rFonts w:ascii="Times New Roman" w:hAnsi="Times New Roman" w:cs="Times New Roman" w:hint="eastAsia"/>
            <w:sz w:val="22"/>
          </w:rPr>
          <w:t xml:space="preserve">, and </w:t>
        </w:r>
        <w:r w:rsidR="00792C85">
          <w:rPr>
            <w:rFonts w:ascii="Times New Roman" w:hAnsi="Times New Roman" w:cs="Times New Roman" w:hint="eastAsia"/>
            <w:sz w:val="22"/>
          </w:rPr>
          <w:t xml:space="preserve">people often denote that process-based </w:t>
        </w:r>
        <w:r w:rsidR="00792C85">
          <w:rPr>
            <w:rFonts w:ascii="Times New Roman" w:hAnsi="Times New Roman" w:cs="Times New Roman"/>
            <w:sz w:val="22"/>
          </w:rPr>
          <w:t>approaches</w:t>
        </w:r>
        <w:r w:rsidR="00792C85">
          <w:rPr>
            <w:rFonts w:ascii="Times New Roman" w:hAnsi="Times New Roman" w:cs="Times New Roman" w:hint="eastAsia"/>
            <w:sz w:val="22"/>
          </w:rPr>
          <w:t xml:space="preserve"> are mess</w:t>
        </w:r>
      </w:ins>
      <w:ins w:id="292" w:author="池本 美都" w:date="2024-06-10T17:55:00Z" w16du:dateUtc="2024-06-10T08:55:00Z">
        <w:r w:rsidR="00792C85">
          <w:rPr>
            <w:rFonts w:ascii="Times New Roman" w:hAnsi="Times New Roman" w:cs="Times New Roman" w:hint="eastAsia"/>
            <w:sz w:val="22"/>
          </w:rPr>
          <w:t xml:space="preserve">, without deeply considering what is generality </w:t>
        </w:r>
      </w:ins>
      <w:ins w:id="293" w:author="池本 美都" w:date="2024-06-10T17:56:00Z" w16du:dateUtc="2024-06-10T08:56:00Z">
        <w:r w:rsidR="00792C85">
          <w:rPr>
            <w:rFonts w:ascii="Times New Roman" w:hAnsi="Times New Roman" w:cs="Times New Roman"/>
            <w:sz w:val="22"/>
          </w:rPr>
          <w:fldChar w:fldCharType="begin" w:fldLock="1"/>
        </w:r>
      </w:ins>
      <w:r w:rsidR="00792C85">
        <w:rPr>
          <w:rFonts w:ascii="Times New Roman" w:hAnsi="Times New Roman" w:cs="Times New Roman"/>
          <w:sz w:val="22"/>
        </w:rPr>
        <w:instrText>ADDIN CSL_CITATION {"citationItems":[{"id":"ITEM-1","itemData":{"DOI":"10.1038/s41559-022-01891-z","ISSN":"2397334X","PMID":"36329352","abstract":"Synthesis of primary ecological data is often assumed to achieve a notion of ‘generality’, through the quantification of overall effect sizes and consistency among studies, and has become a dominant research approach in ecology. Unfortunately, ecologists rarely define either the generality of their findings, their estimand (the target of estimation) or the population of interest. Given that generality is fundamental to science, and the urgent need for scientific understanding to curb global scale ecological breakdown, loose usage of the term ‘generality’ is problematic. In other disciplines, generality is defined as comprising both generalizability—extending an inference about an estimand from the sample to the population—and transferability—the validity of estimand predictions in a different sampling unit or population. We review current practice in ecological synthesis and demonstrate that, when researchers fail to define the assumptions underpinning generalizations and transfers of effect sizes, generality often misses its target. We provide guidance for communicating nuanced inferences and maximizing the impact of syntheses both within and beyond academia. We propose pathways to generality applicable to ecological syntheses, including the development of quantitative and qualitative criteria with which to license the transfer of estimands from both primary and synthetic studies.","author":[{"dropping-particle":"","family":"Spake","given":"Rebecca","non-dropping-particle":"","parse-names":false,"suffix":""},{"dropping-particle":"","family":"O’Dea","given":"Rose E.","non-dropping-particle":"","parse-names":false,"suffix":""},{"dropping-particle":"","family":"Nakagawa","given":"Shinichi","non-dropping-particle":"","parse-names":false,"suffix":""},{"dropping-particle":"","family":"Doncaster","given":"C. Patrick","non-dropping-particle":"","parse-names":false,"suffix":""},{"dropping-particle":"","family":"Ryo","given":"Masahiro","non-dropping-particle":"","parse-names":false,"suffix":""},{"dropping-particle":"","family":"Callaghan","given":"Corey T.","non-dropping-particle":"","parse-names":false,"suffix":""},{"dropping-particle":"","family":"Bullock","given":"James M.","non-dropping-particle":"","parse-names":false,"suffix":""}],"container-title":"Nature Ecology and Evolution","id":"ITEM-1","issue":"12","issued":{"date-parts":[["2022"]]},"page":"1818-1828","title":"Improving quantitative synthesis to achieve generality in ecology","type":"article-journal","volume":"6"},"uris":["http://www.mendeley.com/documents/?uuid=a05764e1-3906-4aca-aab6-d07af4642551"]},{"id":"ITEM-2","itemData":{"DOI":"10.1111/oik.07314","ISBN":"0000000271745","ISSN":"16000706","abstract":"Ecology has received many criticisms concerning its theoretical maturity, often on the grounds that it lacks laws and, therefore, a clear and unified theoretical background. We argue that the search for laws to understand ecological theory was prompted by the (perhaps inadvertent) adoption of an axiomatic perspective that traces back to syntactic and some semantic views of theory. We present examples showing how these views have a common logical structure, in which axioms can be interpreted as laws, even though there are semantic views that assume a more flexible perspective on theories. We then present, as an alternative, more pluralistic and process-based approaches that fall under the umbrella of pragmatic views of theories. Under this view, a theory is an ever-changing, context-dependent, collective construct, and thus does not necessarily fit into pre-defined logical structures such as those adopted by axiomatic views. We show that the diversity of models and structures found in ecological theories, as well as the way knowledge is produced within this field of science, makes ecology an exemplary candidate to be approached from a pragmatic perspective. Based on ecological succession theory as a case study, we illustrate how assuming a pragmatic view allows for new analyses that may foster our understanding of the theoretical structure and consequently further our understanding of ecological phenomena.","author":[{"dropping-particle":"","family":"Travassos-Britto","given":"Bruno","non-dropping-particle":"","parse-names":false,"suffix":""},{"dropping-particle":"","family":"Pardini","given":"Renata","non-dropping-particle":"","parse-names":false,"suffix":""},{"dropping-particle":"","family":"El-Hani","given":"Charbel N.","non-dropping-particle":"","parse-names":false,"suffix":""},{"dropping-particle":"","family":"Prado","given":"Paulo I.","non-dropping-particle":"","parse-names":false,"suffix":""}],"container-title":"Oikos","id":"ITEM-2","issue":"6","issued":{"date-parts":[["2021"]]},"page":"821-830","title":"Towards a pragmatic view of theories in ecology","type":"article-journal","volume":"130"},"uris":["http://www.mendeley.com/documents/?uuid=d89422b2-0760-42ac-aefe-0f2bec2dd4a0"]}],"mendeley":{"formattedCitation":"(Spake et al. 2022; Travassos-Britto et al. 2021)","plainTextFormattedCitation":"(Spake et al. 2022; Travassos-Britto et al. 2021)","previouslyFormattedCitation":"(Spake et al. 2022; Travassos-Britto et al. 2021)"},"properties":{"noteIndex":0},"schema":"https://github.com/citation-style-language/schema/raw/master/csl-citation.json"}</w:instrText>
      </w:r>
      <w:r w:rsidR="00792C85">
        <w:rPr>
          <w:rFonts w:ascii="Times New Roman" w:hAnsi="Times New Roman" w:cs="Times New Roman"/>
          <w:sz w:val="22"/>
        </w:rPr>
        <w:fldChar w:fldCharType="separate"/>
      </w:r>
      <w:r w:rsidR="00792C85" w:rsidRPr="00792C85">
        <w:rPr>
          <w:rFonts w:ascii="Times New Roman" w:hAnsi="Times New Roman" w:cs="Times New Roman"/>
          <w:noProof/>
          <w:sz w:val="22"/>
        </w:rPr>
        <w:t>(Spake et al. 2022; Travassos-Britto et al. 2021)</w:t>
      </w:r>
      <w:ins w:id="294" w:author="池本 美都" w:date="2024-06-10T17:56:00Z" w16du:dateUtc="2024-06-10T08:56:00Z">
        <w:r w:rsidR="00792C85">
          <w:rPr>
            <w:rFonts w:ascii="Times New Roman" w:hAnsi="Times New Roman" w:cs="Times New Roman"/>
            <w:sz w:val="22"/>
          </w:rPr>
          <w:fldChar w:fldCharType="end"/>
        </w:r>
      </w:ins>
      <w:ins w:id="295" w:author="池本 美都" w:date="2024-06-10T17:58:00Z" w16du:dateUtc="2024-06-10T08:58:00Z">
        <w:r w:rsidR="00792C85">
          <w:rPr>
            <w:rFonts w:ascii="Times New Roman" w:hAnsi="Times New Roman" w:cs="Times New Roman" w:hint="eastAsia"/>
            <w:sz w:val="22"/>
          </w:rPr>
          <w:t xml:space="preserve"> and what derives contingency </w:t>
        </w:r>
        <w:r w:rsidR="00792C85">
          <w:rPr>
            <w:rFonts w:ascii="Times New Roman" w:hAnsi="Times New Roman" w:cs="Times New Roman"/>
            <w:sz w:val="22"/>
          </w:rPr>
          <w:fldChar w:fldCharType="begin" w:fldLock="1"/>
        </w:r>
      </w:ins>
      <w:r w:rsidR="00792C85">
        <w:rPr>
          <w:rFonts w:ascii="Times New Roman" w:hAnsi="Times New Roman" w:cs="Times New Roman"/>
          <w:sz w:val="22"/>
        </w:rPr>
        <w:instrText>ADDIN CSL_CITATION {"citationItems":[{"id":"ITEM-1","itemData":{"DOI":"10.1016/j.tree.2021.09.007","ISSN":"01695347","PMID":"34756764","abstract":"Context dependence is widely invoked to explain disparate results in ecology. It arises when the magnitude or sign of a relationship varies due to the conditions under which it is observed. Such variation, especially when unexplained, can lead to spurious or seemingly contradictory conclusions, which can limit understanding and our ability to transfer findings across studies, space, and time. Using examples from biological invasions, we identify two types of context dependence resulting from four sources: mechanistic context dependence arises from interaction effects; and apparent context dependence can arise from the presence of confounding factors, problems of statistical inference, and methodological differences among studies. Addressing context dependence is a critical challenge in ecology, essential for increased understanding and prediction.","author":[{"dropping-particle":"","family":"Catford","given":"Jane A.","non-dropping-particle":"","parse-names":false,"suffix":""},{"dropping-particle":"","family":"Wilson","given":"John R.U.","non-dropping-particle":"","parse-names":false,"suffix":""},{"dropping-particle":"","family":"Pyšek","given":"Petr","non-dropping-particle":"","parse-names":false,"suffix":""},{"dropping-particle":"","family":"Hulme","given":"Philip E.","non-dropping-particle":"","parse-names":false,"suffix":""},{"dropping-particle":"","family":"Duncan","given":"Richard P.","non-dropping-particle":"","parse-names":false,"suffix":""}],"container-title":"Trends in Ecology and Evolution","id":"ITEM-1","issue":"2","issued":{"date-parts":[["2022"]]},"page":"158-170","title":"Addressing context dependence in ecology","type":"article-journal","volume":"37"},"uris":["http://www.mendeley.com/documents/?uuid=f0279543-ab50-4c80-ad25-c72a2940b7ff"]}],"mendeley":{"formattedCitation":"(Catford et al. 2022)","plainTextFormattedCitation":"(Catford et al. 2022)"},"properties":{"noteIndex":0},"schema":"https://github.com/citation-style-language/schema/raw/master/csl-citation.json"}</w:instrText>
      </w:r>
      <w:r w:rsidR="00792C85">
        <w:rPr>
          <w:rFonts w:ascii="Times New Roman" w:hAnsi="Times New Roman" w:cs="Times New Roman"/>
          <w:sz w:val="22"/>
        </w:rPr>
        <w:fldChar w:fldCharType="separate"/>
      </w:r>
      <w:r w:rsidR="00792C85" w:rsidRPr="00792C85">
        <w:rPr>
          <w:rFonts w:ascii="Times New Roman" w:hAnsi="Times New Roman" w:cs="Times New Roman"/>
          <w:noProof/>
          <w:sz w:val="22"/>
        </w:rPr>
        <w:t>(Catford et al. 2022)</w:t>
      </w:r>
      <w:ins w:id="296" w:author="池本 美都" w:date="2024-06-10T17:58:00Z" w16du:dateUtc="2024-06-10T08:58:00Z">
        <w:r w:rsidR="00792C85">
          <w:rPr>
            <w:rFonts w:ascii="Times New Roman" w:hAnsi="Times New Roman" w:cs="Times New Roman"/>
            <w:sz w:val="22"/>
          </w:rPr>
          <w:fldChar w:fldCharType="end"/>
        </w:r>
      </w:ins>
      <w:r w:rsidR="00DF6B84" w:rsidRPr="00D6495B">
        <w:rPr>
          <w:rFonts w:ascii="Times New Roman" w:hAnsi="Times New Roman" w:cs="Times New Roman"/>
          <w:sz w:val="22"/>
        </w:rPr>
        <w:t xml:space="preserve">. The reason for this would be because the questions raised in Lawton (1999) are crucial, but from a skeptical point of view, it may be simply because extreme statements tend to leave a lasting impression. </w:t>
      </w:r>
      <w:ins w:id="297" w:author="池本 美都" w:date="2024-06-10T17:54:00Z" w16du:dateUtc="2024-06-10T08:54:00Z">
        <w:r w:rsidR="00792C85">
          <w:rPr>
            <w:rFonts w:ascii="Times New Roman" w:hAnsi="Times New Roman" w:cs="Times New Roman" w:hint="eastAsia"/>
            <w:sz w:val="22"/>
          </w:rPr>
          <w:t xml:space="preserve">As </w:t>
        </w:r>
      </w:ins>
      <w:r w:rsidR="00601A09" w:rsidRPr="00D6495B">
        <w:rPr>
          <w:rFonts w:ascii="Times New Roman" w:hAnsi="Times New Roman" w:cs="Times New Roman"/>
          <w:noProof/>
          <w:sz w:val="22"/>
        </w:rPr>
        <w:t>Arnqvist</w:t>
      </w:r>
      <w:r w:rsidR="00601A09" w:rsidRPr="00D6495B">
        <w:rPr>
          <w:rFonts w:ascii="Times New Roman" w:hAnsi="Times New Roman" w:cs="Times New Roman"/>
          <w:sz w:val="22"/>
        </w:rPr>
        <w:t xml:space="preserve"> </w:t>
      </w:r>
      <w:r w:rsidR="00601A09">
        <w:rPr>
          <w:rFonts w:ascii="Times New Roman" w:hAnsi="Times New Roman" w:cs="Times New Roman" w:hint="eastAsia"/>
          <w:sz w:val="22"/>
        </w:rPr>
        <w:t xml:space="preserve">(2013) </w:t>
      </w:r>
      <w:r w:rsidR="007214F4">
        <w:rPr>
          <w:rFonts w:ascii="Times New Roman" w:hAnsi="Times New Roman" w:cs="Times New Roman" w:hint="eastAsia"/>
          <w:sz w:val="22"/>
        </w:rPr>
        <w:t>note</w:t>
      </w:r>
      <w:r w:rsidR="00601A09">
        <w:rPr>
          <w:rFonts w:ascii="Times New Roman" w:hAnsi="Times New Roman" w:cs="Times New Roman"/>
          <w:sz w:val="22"/>
        </w:rPr>
        <w:t>s</w:t>
      </w:r>
      <w:del w:id="298" w:author="池本 美都" w:date="2024-06-10T17:54:00Z" w16du:dateUtc="2024-06-10T08:54:00Z">
        <w:r w:rsidR="00601A09" w:rsidDel="00792C85">
          <w:rPr>
            <w:rFonts w:ascii="Times New Roman" w:hAnsi="Times New Roman" w:cs="Times New Roman" w:hint="eastAsia"/>
            <w:sz w:val="22"/>
          </w:rPr>
          <w:delText xml:space="preserve"> that</w:delText>
        </w:r>
      </w:del>
      <w:ins w:id="299" w:author="池本 美都" w:date="2024-06-10T17:54:00Z" w16du:dateUtc="2024-06-10T08:54:00Z">
        <w:r w:rsidR="00792C85">
          <w:rPr>
            <w:rFonts w:ascii="Times New Roman" w:hAnsi="Times New Roman" w:cs="Times New Roman" w:hint="eastAsia"/>
            <w:sz w:val="22"/>
          </w:rPr>
          <w:t>,</w:t>
        </w:r>
      </w:ins>
      <w:r w:rsidR="00601A09">
        <w:rPr>
          <w:rFonts w:ascii="Times New Roman" w:hAnsi="Times New Roman" w:cs="Times New Roman" w:hint="eastAsia"/>
          <w:sz w:val="22"/>
        </w:rPr>
        <w:t xml:space="preserve"> t</w:t>
      </w:r>
      <w:r w:rsidR="00DF6B84" w:rsidRPr="00D6495B">
        <w:rPr>
          <w:rFonts w:ascii="Times New Roman" w:hAnsi="Times New Roman" w:cs="Times New Roman"/>
          <w:sz w:val="22"/>
        </w:rPr>
        <w:t xml:space="preserve">he works that discuss their findings in a balanced manner, referring to many related studies, can be underestimated in terms of “novelty”. There </w:t>
      </w:r>
      <w:r w:rsidR="00561FC2">
        <w:rPr>
          <w:rFonts w:ascii="Times New Roman" w:hAnsi="Times New Roman" w:cs="Times New Roman"/>
          <w:sz w:val="22"/>
        </w:rPr>
        <w:t>is</w:t>
      </w:r>
      <w:r w:rsidR="00DF6B84" w:rsidRPr="00D6495B">
        <w:rPr>
          <w:rFonts w:ascii="Times New Roman" w:hAnsi="Times New Roman" w:cs="Times New Roman"/>
          <w:sz w:val="22"/>
        </w:rPr>
        <w:t xml:space="preserve"> increasing awareness </w:t>
      </w:r>
      <w:r w:rsidR="00561FC2">
        <w:rPr>
          <w:rFonts w:ascii="Times New Roman" w:hAnsi="Times New Roman" w:cs="Times New Roman"/>
          <w:sz w:val="22"/>
        </w:rPr>
        <w:t>of</w:t>
      </w:r>
      <w:r w:rsidR="00DF6B84" w:rsidRPr="00D6495B">
        <w:rPr>
          <w:rFonts w:ascii="Times New Roman" w:hAnsi="Times New Roman" w:cs="Times New Roman"/>
          <w:sz w:val="22"/>
        </w:rPr>
        <w:t xml:space="preserve"> how psychological bias </w:t>
      </w:r>
      <w:r w:rsidR="00561FC2">
        <w:rPr>
          <w:rFonts w:ascii="Times New Roman" w:hAnsi="Times New Roman" w:cs="Times New Roman"/>
          <w:sz w:val="22"/>
        </w:rPr>
        <w:t>influences</w:t>
      </w:r>
      <w:r w:rsidR="00DF6B84" w:rsidRPr="00D6495B">
        <w:rPr>
          <w:rFonts w:ascii="Times New Roman" w:hAnsi="Times New Roman" w:cs="Times New Roman"/>
          <w:sz w:val="22"/>
        </w:rPr>
        <w:t xml:space="preserve"> our research evaluation, even in ecology; for example, </w:t>
      </w:r>
      <w:r w:rsidR="00DF6B84" w:rsidRPr="00D6495B">
        <w:rPr>
          <w:rFonts w:ascii="Times New Roman" w:hAnsi="Times New Roman" w:cs="Times New Roman"/>
          <w:kern w:val="0"/>
          <w:sz w:val="22"/>
        </w:rPr>
        <w:t xml:space="preserve">opinion articles and special features on this theme were published in Nature Ecology and Evolution </w:t>
      </w:r>
      <w:r w:rsidR="00DF6B84" w:rsidRPr="00D6495B">
        <w:rPr>
          <w:rFonts w:ascii="Times New Roman" w:hAnsi="Times New Roman" w:cs="Times New Roman"/>
          <w:kern w:val="0"/>
          <w:sz w:val="22"/>
        </w:rPr>
        <w:fldChar w:fldCharType="begin" w:fldLock="1"/>
      </w:r>
      <w:r w:rsidR="00DF6B84" w:rsidRPr="00D6495B">
        <w:rPr>
          <w:rFonts w:ascii="Times New Roman" w:hAnsi="Times New Roman" w:cs="Times New Roman"/>
          <w:kern w:val="0"/>
          <w:sz w:val="22"/>
        </w:rPr>
        <w:instrText>ADDIN CSL_CITATION {"citationItems":[{"id":"ITEM-1","itemData":{"DOI":"10.1038/s41559-017-0441-y","ISSN":"2397334X","PMID":"29242578","author":[{"dropping-particle":"","family":"Baum","given":"Julia K.","non-dropping-particle":"","parse-names":false,"suffix":""},{"dropping-particle":"","family":"Martin","given":"Tara G.","non-dropping-particle":"","parse-names":false,"suffix":""}],"container-title":"Nature Ecology and Evolution","id":"ITEM-1","issue":"2","issued":{"date-parts":[["2018"]]},"page":"201","publisher":"Springer US","title":"It is time to overcome unconscious bias in ecology","type":"article-journal","volume":"2"},"uris":["http://www.mendeley.com/documents/?uuid=0f87e8e7-34f3-4404-bc37-4c669027b1b2"]}],"mendeley":{"formattedCitation":"(Baum and Martin 2018)","plainTextFormattedCitation":"(Baum and Martin 2018)","previouslyFormattedCitation":"(Baum and Martin 2018)"},"properties":{"noteIndex":0},"schema":"https://github.com/citation-style-language/schema/raw/master/csl-citation.json"}</w:instrText>
      </w:r>
      <w:r w:rsidR="00DF6B84" w:rsidRPr="00D6495B">
        <w:rPr>
          <w:rFonts w:ascii="Times New Roman" w:hAnsi="Times New Roman" w:cs="Times New Roman"/>
          <w:kern w:val="0"/>
          <w:sz w:val="22"/>
        </w:rPr>
        <w:fldChar w:fldCharType="separate"/>
      </w:r>
      <w:r w:rsidR="00DF6B84" w:rsidRPr="00D6495B">
        <w:rPr>
          <w:rFonts w:ascii="Times New Roman" w:hAnsi="Times New Roman" w:cs="Times New Roman"/>
          <w:noProof/>
          <w:kern w:val="0"/>
          <w:sz w:val="22"/>
        </w:rPr>
        <w:t>(Baum and Martin 2018)</w:t>
      </w:r>
      <w:r w:rsidR="00DF6B84" w:rsidRPr="00D6495B">
        <w:rPr>
          <w:rFonts w:ascii="Times New Roman" w:hAnsi="Times New Roman" w:cs="Times New Roman"/>
          <w:kern w:val="0"/>
          <w:sz w:val="22"/>
        </w:rPr>
        <w:fldChar w:fldCharType="end"/>
      </w:r>
      <w:r w:rsidR="00DF6B84" w:rsidRPr="00D6495B">
        <w:rPr>
          <w:rFonts w:ascii="Times New Roman" w:hAnsi="Times New Roman" w:cs="Times New Roman"/>
          <w:kern w:val="0"/>
          <w:sz w:val="22"/>
        </w:rPr>
        <w:t xml:space="preserve"> and The American Naturalist</w:t>
      </w:r>
      <w:r w:rsidR="00DF6B84" w:rsidRPr="00D6495B">
        <w:rPr>
          <w:rFonts w:ascii="Times New Roman" w:hAnsi="Times New Roman" w:cs="Times New Roman"/>
          <w:sz w:val="22"/>
        </w:rPr>
        <w:t xml:space="preserve"> </w:t>
      </w:r>
      <w:r w:rsidR="00DF6B84" w:rsidRPr="00D6495B">
        <w:rPr>
          <w:rFonts w:ascii="Times New Roman" w:hAnsi="Times New Roman" w:cs="Times New Roman"/>
          <w:sz w:val="22"/>
        </w:rPr>
        <w:fldChar w:fldCharType="begin" w:fldLock="1"/>
      </w:r>
      <w:r w:rsidR="00DF6B84" w:rsidRPr="00D6495B">
        <w:rPr>
          <w:rFonts w:ascii="Times New Roman" w:hAnsi="Times New Roman" w:cs="Times New Roman"/>
          <w:sz w:val="22"/>
        </w:rPr>
        <w:instrText>ADDIN CSL_CITATION {"citationItems":[{"id":"ITEM-1","itemData":{"DOI":"10.1086/720001","ISSN":"15375323","PMID":"35737984","abstract":"Systems of oppression—racism, colonialism, misogyny, cissexism, ableism, heteronormativity, and more—have long shaped the content and practice of science. But opportunities to reckon with these influences are rarely found within academic science, even though such critiques are well developed in the social sciences and humanities. In this special section, we attempt to bring cross-disciplinary conversations among ecology, evolution, behavior, and genetics on the one hand and critical perspectives from the social sciences and humanities on the other into the pages—and in front of the readers— of a scientific journal. In this introduction to the special section, we recount and reflect on the process of running this cross-disciplinary experiment to confront harms done in the name of science and envision alternatives.","author":[{"dropping-particle":"","family":"Kamath","given":"Ambika","non-dropping-particle":"","parse-names":false,"suffix":""},{"dropping-particle":"","family":"Velocci","given":"Beans","non-dropping-particle":"","parse-names":false,"suffix":""},{"dropping-particle":"","family":"Wesner","given":"Ashton","non-dropping-particle":"","parse-names":false,"suffix":""},{"dropping-particle":"","family":"Chen","given":"Nancy","non-dropping-particle":"","parse-names":false,"suffix":""},{"dropping-particle":"","family":"Formica","given":"Vince","non-dropping-particle":"","parse-names":false,"suffix":""},{"dropping-particle":"","family":"Subramaniam","given":"Banu","non-dropping-particle":"","parse-names":false,"suffix":""},{"dropping-particle":"","family":"Rebolleda-Gómez","given":"María","non-dropping-particle":"","parse-names":false,"suffix":""}],"container-title":"American Naturalist","id":"ITEM-1","issue":"1","issued":{"date-parts":[["2022"]]},"page":"81-88","title":"Nature, Data, and Power: How Hegemonies Shaped This Special Section","type":"article-journal","volume":"200"},"uris":["http://www.mendeley.com/documents/?uuid=bfea7eba-08f5-4015-85e3-46883a5882b7"]}],"mendeley":{"formattedCitation":"(Kamath et al. 2022)","plainTextFormattedCitation":"(Kamath et al. 2022)","previouslyFormattedCitation":"(Kamath et al. 2022)"},"properties":{"noteIndex":0},"schema":"https://github.com/citation-style-language/schema/raw/master/csl-citation.json"}</w:instrText>
      </w:r>
      <w:r w:rsidR="00DF6B84" w:rsidRPr="00D6495B">
        <w:rPr>
          <w:rFonts w:ascii="Times New Roman" w:hAnsi="Times New Roman" w:cs="Times New Roman"/>
          <w:sz w:val="22"/>
        </w:rPr>
        <w:fldChar w:fldCharType="separate"/>
      </w:r>
      <w:r w:rsidR="00DF6B84" w:rsidRPr="00D6495B">
        <w:rPr>
          <w:rFonts w:ascii="Times New Roman" w:hAnsi="Times New Roman" w:cs="Times New Roman"/>
          <w:noProof/>
          <w:sz w:val="22"/>
        </w:rPr>
        <w:t>(Kamath et al. 2022)</w:t>
      </w:r>
      <w:r w:rsidR="00DF6B84" w:rsidRPr="00D6495B">
        <w:rPr>
          <w:rFonts w:ascii="Times New Roman" w:hAnsi="Times New Roman" w:cs="Times New Roman"/>
          <w:sz w:val="22"/>
        </w:rPr>
        <w:fldChar w:fldCharType="end"/>
      </w:r>
      <w:r w:rsidR="00DF6B84" w:rsidRPr="00D6495B">
        <w:rPr>
          <w:rFonts w:ascii="Times New Roman" w:hAnsi="Times New Roman" w:cs="Times New Roman"/>
          <w:sz w:val="22"/>
        </w:rPr>
        <w:t>. In addition, trends of the time should also influence our research evaluation. A culturomic</w:t>
      </w:r>
      <w:r w:rsidR="00DB3BB0">
        <w:rPr>
          <w:rFonts w:ascii="Times New Roman" w:hAnsi="Times New Roman" w:cs="Times New Roman" w:hint="eastAsia"/>
          <w:sz w:val="22"/>
        </w:rPr>
        <w:t>s</w:t>
      </w:r>
      <w:r w:rsidR="00DF6B84" w:rsidRPr="00D6495B">
        <w:rPr>
          <w:rFonts w:ascii="Times New Roman" w:hAnsi="Times New Roman" w:cs="Times New Roman"/>
          <w:sz w:val="22"/>
        </w:rPr>
        <w:t xml:space="preserve"> analysis covering 80 years of trends in ecology and conservation showed boom-and-bust of many research themes </w:t>
      </w:r>
      <w:r w:rsidR="00DF6B84" w:rsidRPr="00D6495B">
        <w:rPr>
          <w:rFonts w:ascii="Times New Roman" w:hAnsi="Times New Roman" w:cs="Times New Roman"/>
          <w:sz w:val="22"/>
        </w:rPr>
        <w:fldChar w:fldCharType="begin" w:fldLock="1"/>
      </w:r>
      <w:r w:rsidR="00DF6B84" w:rsidRPr="00D6495B">
        <w:rPr>
          <w:rFonts w:ascii="Times New Roman" w:hAnsi="Times New Roman" w:cs="Times New Roman"/>
          <w:sz w:val="22"/>
        </w:rPr>
        <w:instrText>ADDIN CSL_CITATION {"citationItems":[{"id":"ITEM-1","itemData":{"DOI":"10.1002/fee.2320","ISSN":"1540-9295","abstract":"The fields of ecology and conservation have evolved rapidly over the past century. Synthesizing larger trends in these disciplines remains a challenge yet is critical to bridging subdisciplines, guiding research, and informing educational frameworks. Here, we provide what we believe is the largest full</w:instrText>
      </w:r>
      <w:r w:rsidR="00DF6B84" w:rsidRPr="00D6495B">
        <w:rPr>
          <w:rFonts w:ascii="Times New Roman" w:hAnsi="Times New Roman" w:cs="Times New Roman" w:hint="eastAsia"/>
          <w:sz w:val="22"/>
        </w:rPr>
        <w:instrText>‐</w:instrText>
      </w:r>
      <w:r w:rsidR="00DF6B84" w:rsidRPr="00D6495B">
        <w:rPr>
          <w:rFonts w:ascii="Times New Roman" w:hAnsi="Times New Roman" w:cs="Times New Roman"/>
          <w:sz w:val="22"/>
        </w:rPr>
        <w:instrText>text culturomic analysis of ecology and conservation journals, covering 80 years, 52 journals, and half a billion words. Our analysis illuminates the boom</w:instrText>
      </w:r>
      <w:r w:rsidR="00DF6B84" w:rsidRPr="00D6495B">
        <w:rPr>
          <w:rFonts w:ascii="Times New Roman" w:hAnsi="Times New Roman" w:cs="Times New Roman" w:hint="eastAsia"/>
          <w:sz w:val="22"/>
        </w:rPr>
        <w:instrText>‐</w:instrText>
      </w:r>
      <w:r w:rsidR="00DF6B84" w:rsidRPr="00D6495B">
        <w:rPr>
          <w:rFonts w:ascii="Times New Roman" w:hAnsi="Times New Roman" w:cs="Times New Roman"/>
          <w:sz w:val="22"/>
        </w:rPr>
        <w:instrText>and</w:instrText>
      </w:r>
      <w:r w:rsidR="00DF6B84" w:rsidRPr="00D6495B">
        <w:rPr>
          <w:rFonts w:ascii="Times New Roman" w:hAnsi="Times New Roman" w:cs="Times New Roman" w:hint="eastAsia"/>
          <w:sz w:val="22"/>
        </w:rPr>
        <w:instrText>‐</w:instrText>
      </w:r>
      <w:r w:rsidR="00DF6B84" w:rsidRPr="00D6495B">
        <w:rPr>
          <w:rFonts w:ascii="Times New Roman" w:hAnsi="Times New Roman" w:cs="Times New Roman"/>
          <w:sz w:val="22"/>
        </w:rPr>
        <w:instrText>bust of ecological hypotheses and theories; the adoption of statistical, genetic, and social</w:instrText>
      </w:r>
      <w:r w:rsidR="00DF6B84" w:rsidRPr="00D6495B">
        <w:rPr>
          <w:rFonts w:ascii="Times New Roman" w:hAnsi="Times New Roman" w:cs="Times New Roman" w:hint="eastAsia"/>
          <w:sz w:val="22"/>
        </w:rPr>
        <w:instrText>‐</w:instrText>
      </w:r>
      <w:r w:rsidR="00DF6B84" w:rsidRPr="00D6495B">
        <w:rPr>
          <w:rFonts w:ascii="Times New Roman" w:hAnsi="Times New Roman" w:cs="Times New Roman"/>
          <w:sz w:val="22"/>
        </w:rPr>
        <w:instrText>science approaches; and the domination of terms that have emerged in recent decades (eg climate change , invasive species , ecosystem services , meta</w:instrText>
      </w:r>
      <w:r w:rsidR="00DF6B84" w:rsidRPr="00D6495B">
        <w:rPr>
          <w:rFonts w:ascii="Times New Roman" w:hAnsi="Times New Roman" w:cs="Times New Roman" w:hint="eastAsia"/>
          <w:sz w:val="22"/>
        </w:rPr>
        <w:instrText>‐</w:instrText>
      </w:r>
      <w:r w:rsidR="00DF6B84" w:rsidRPr="00D6495B">
        <w:rPr>
          <w:rFonts w:ascii="Times New Roman" w:hAnsi="Times New Roman" w:cs="Times New Roman"/>
          <w:sz w:val="22"/>
        </w:rPr>
        <w:instrText>analysis , and supplementary material, which largely replaced unpublished data ). We track the evolution of ecology from a largely descriptive field focused on natural history and observational studies to a more data</w:instrText>
      </w:r>
      <w:r w:rsidR="00DF6B84" w:rsidRPr="00D6495B">
        <w:rPr>
          <w:rFonts w:ascii="Times New Roman" w:hAnsi="Times New Roman" w:cs="Times New Roman" w:hint="eastAsia"/>
          <w:sz w:val="22"/>
        </w:rPr>
        <w:instrText>‐</w:instrText>
      </w:r>
      <w:r w:rsidR="00DF6B84" w:rsidRPr="00D6495B">
        <w:rPr>
          <w:rFonts w:ascii="Times New Roman" w:hAnsi="Times New Roman" w:cs="Times New Roman"/>
          <w:sz w:val="22"/>
        </w:rPr>
        <w:instrText>driven, multidisciplinary field focused on applied environmental issues. Overall, our analysis highlights the increasing breadth of the field, illustrating that there is room for more diversity of ecologists and conservationists today than ever before.","author":[{"dropping-particle":"","family":"Anderson","given":"Sean C","non-dropping-particle":"","parse-names":false,"suffix":""},{"dropping-particle":"","family":"Elsen","given":"Paul R","non-dropping-particle":"","parse-names":false,"suffix":""},{"dropping-particle":"","family":"Hughes","given":"Brent B","non-dropping-particle":"","parse-names":false,"suffix":""},{"dropping-particle":"","family":"Tonietto","given":"Rebecca K","non-dropping-particle":"","parse-names":false,"suffix":""},{"dropping-particle":"","family":"Bletz","given":"Molly C","non-dropping-particle":"","parse-names":false,"suffix":""},{"dropping-particle":"","family":"Gill","given":"David A","non-dropping-particle":"","parse-names":false,"suffix":""},{"dropping-particle":"","family":"Holgerson","given":"Meredith A","non-dropping-particle":"","parse-names":false,"suffix":""},{"dropping-particle":"","family":"Kuebbing","given":"Sara E","non-dropping-particle":"","parse-names":false,"suffix":""},{"dropping-particle":"","family":"McDonough MacKenzie","given":"Caitlin","non-dropping-particle":"","parse-names":false,"suffix":""},{"dropping-particle":"","family":"Meek","given":"Mariah H","non-dropping-particle":"","parse-names":false,"suffix":""},{"dropping-particle":"","family":"Veríssimo","given":"Diogo","non-dropping-particle":"","parse-names":false,"suffix":""}],"container-title":"Frontiers in Ecology and the Environment","id":"ITEM-1","issue":"5","issued":{"date-parts":[["2021","6"]]},"page":"274-282","title":"Trends in ecology and conservation over eight decades","type":"article-journal","volume":"19"},"uris":["http://www.mendeley.com/documents/?uuid=67a378c1-6c04-4f5d-bc8b-9b9fb32c6ed0"]}],"mendeley":{"formattedCitation":"(Anderson et al. 2021)","plainTextFormattedCitation":"(Anderson et al. 2021)","previouslyFormattedCitation":"(Anderson et al. 2021)"},"properties":{"noteIndex":0},"schema":"https://github.com/citation-style-language/schema/raw/master/csl-citation.json"}</w:instrText>
      </w:r>
      <w:r w:rsidR="00DF6B84" w:rsidRPr="00D6495B">
        <w:rPr>
          <w:rFonts w:ascii="Times New Roman" w:hAnsi="Times New Roman" w:cs="Times New Roman"/>
          <w:sz w:val="22"/>
        </w:rPr>
        <w:fldChar w:fldCharType="separate"/>
      </w:r>
      <w:r w:rsidR="00DF6B84" w:rsidRPr="00D6495B">
        <w:rPr>
          <w:rFonts w:ascii="Times New Roman" w:hAnsi="Times New Roman" w:cs="Times New Roman"/>
          <w:noProof/>
          <w:sz w:val="22"/>
        </w:rPr>
        <w:t>(Anderson et al. 2021)</w:t>
      </w:r>
      <w:r w:rsidR="00DF6B84" w:rsidRPr="00D6495B">
        <w:rPr>
          <w:rFonts w:ascii="Times New Roman" w:hAnsi="Times New Roman" w:cs="Times New Roman"/>
          <w:sz w:val="22"/>
        </w:rPr>
        <w:fldChar w:fldCharType="end"/>
      </w:r>
      <w:r w:rsidR="00DF6B84" w:rsidRPr="00D6495B">
        <w:rPr>
          <w:rFonts w:ascii="Times New Roman" w:hAnsi="Times New Roman" w:cs="Times New Roman"/>
          <w:sz w:val="22"/>
        </w:rPr>
        <w:t xml:space="preserve">. </w:t>
      </w:r>
      <w:del w:id="300" w:author="池本 美都" w:date="2024-06-10T18:00:00Z" w16du:dateUtc="2024-06-10T09:00:00Z">
        <w:r w:rsidR="00DF6B84" w:rsidRPr="00D6495B" w:rsidDel="00792C85">
          <w:rPr>
            <w:rFonts w:ascii="Times New Roman" w:hAnsi="Times New Roman" w:cs="Times New Roman"/>
            <w:sz w:val="22"/>
          </w:rPr>
          <w:delText>For</w:delText>
        </w:r>
        <w:r w:rsidR="00263E88" w:rsidDel="00792C85">
          <w:rPr>
            <w:rFonts w:ascii="Times New Roman" w:hAnsi="Times New Roman" w:cs="Times New Roman" w:hint="eastAsia"/>
            <w:sz w:val="22"/>
          </w:rPr>
          <w:delText xml:space="preserve"> </w:delText>
        </w:r>
        <w:r w:rsidR="00DF6B84" w:rsidRPr="00D6495B" w:rsidDel="00792C85">
          <w:rPr>
            <w:rFonts w:ascii="Times New Roman" w:hAnsi="Times New Roman" w:cs="Times New Roman"/>
            <w:sz w:val="22"/>
          </w:rPr>
          <w:delText xml:space="preserve">example, many studies around </w:delText>
        </w:r>
        <w:r w:rsidR="00201A19" w:rsidDel="00792C85">
          <w:rPr>
            <w:rFonts w:ascii="Times New Roman" w:hAnsi="Times New Roman" w:cs="Times New Roman"/>
            <w:sz w:val="22"/>
          </w:rPr>
          <w:delText xml:space="preserve">the </w:delText>
        </w:r>
        <w:r w:rsidR="00DF6B84" w:rsidRPr="00D6495B" w:rsidDel="00792C85">
          <w:rPr>
            <w:rFonts w:ascii="Times New Roman" w:hAnsi="Times New Roman" w:cs="Times New Roman"/>
            <w:sz w:val="22"/>
          </w:rPr>
          <w:delText>1940s focused on agricultural research, especially in grass systems, because the Dust Bowl drought in North America in the 1930s increased the necessity for such studies.</w:delText>
        </w:r>
        <w:r w:rsidR="00DF6B84" w:rsidRPr="003E0B63" w:rsidDel="00792C85">
          <w:rPr>
            <w:rFonts w:ascii="Times New Roman" w:hAnsi="Times New Roman" w:cs="Times New Roman" w:hint="eastAsia"/>
            <w:sz w:val="22"/>
          </w:rPr>
          <w:delText xml:space="preserve"> </w:delText>
        </w:r>
      </w:del>
      <w:r w:rsidR="00DF6B84" w:rsidRPr="00D6495B">
        <w:rPr>
          <w:rFonts w:ascii="Times New Roman" w:hAnsi="Times New Roman" w:cs="Times New Roman"/>
          <w:sz w:val="22"/>
        </w:rPr>
        <w:t xml:space="preserve">It is important to realize that our evaluation </w:t>
      </w:r>
      <w:r w:rsidR="002759E4">
        <w:rPr>
          <w:rFonts w:ascii="Times New Roman" w:hAnsi="Times New Roman" w:cs="Times New Roman"/>
          <w:sz w:val="22"/>
        </w:rPr>
        <w:t>of</w:t>
      </w:r>
      <w:r w:rsidR="00DF6B84" w:rsidRPr="00D6495B">
        <w:rPr>
          <w:rFonts w:ascii="Times New Roman" w:hAnsi="Times New Roman" w:cs="Times New Roman"/>
          <w:sz w:val="22"/>
        </w:rPr>
        <w:t xml:space="preserve"> scientific significance can be influenced not only by truly universal values but also by something that is insubstantial </w:t>
      </w:r>
      <w:r w:rsidR="00DF6B84" w:rsidRPr="00D6495B">
        <w:rPr>
          <w:rFonts w:ascii="Times New Roman" w:hAnsi="Times New Roman" w:cs="Times New Roman"/>
          <w:sz w:val="22"/>
        </w:rPr>
        <w:lastRenderedPageBreak/>
        <w:t>atmosphere.</w:t>
      </w:r>
    </w:p>
    <w:p w14:paraId="329B9231" w14:textId="77777777" w:rsidR="00CB42CD" w:rsidRDefault="00CB42CD" w:rsidP="00CB42CD">
      <w:pPr>
        <w:widowControl/>
        <w:jc w:val="left"/>
        <w:rPr>
          <w:del w:id="301" w:author="池本 美都" w:date="2024-06-10T14:08:00Z" w16du:dateUtc="2024-06-10T05:08:00Z"/>
          <w:rFonts w:ascii="Times New Roman" w:hAnsi="Times New Roman" w:cs="Times New Roman"/>
          <w:sz w:val="22"/>
        </w:rPr>
      </w:pPr>
    </w:p>
    <w:p w14:paraId="439E78C4" w14:textId="154437E5" w:rsidR="00CB42CD" w:rsidRDefault="00DF6B84" w:rsidP="00CB42CD">
      <w:pPr>
        <w:widowControl/>
        <w:jc w:val="left"/>
        <w:rPr>
          <w:ins w:id="302" w:author="池本 美都" w:date="2024-06-10T14:08:00Z" w16du:dateUtc="2024-06-10T05:08:00Z"/>
          <w:rFonts w:ascii="Times New Roman" w:hAnsi="Times New Roman" w:cs="Times New Roman"/>
          <w:sz w:val="22"/>
        </w:rPr>
      </w:pPr>
      <w:del w:id="303" w:author="池本 美都" w:date="2024-06-10T14:08:00Z" w16du:dateUtc="2024-06-10T05:08:00Z">
        <w:r>
          <w:rPr>
            <w:rFonts w:ascii="Times New Roman" w:hAnsi="Times New Roman" w:cs="Times New Roman" w:hint="eastAsia"/>
            <w:sz w:val="22"/>
          </w:rPr>
          <w:delText>Table 1</w:delText>
        </w:r>
      </w:del>
      <w:ins w:id="304" w:author="池本 美都" w:date="2024-06-10T14:08:00Z" w16du:dateUtc="2024-06-10T05:08:00Z">
        <w:r w:rsidR="00851543" w:rsidRPr="00851543">
          <w:rPr>
            <w:noProof/>
          </w:rPr>
          <w:drawing>
            <wp:inline distT="0" distB="0" distL="0" distR="0" wp14:anchorId="13D4A14E" wp14:editId="3698A1F9">
              <wp:extent cx="5400040" cy="2724150"/>
              <wp:effectExtent l="0" t="0" r="0" b="0"/>
              <wp:docPr id="108770309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24150"/>
                      </a:xfrm>
                      <a:prstGeom prst="rect">
                        <a:avLst/>
                      </a:prstGeom>
                      <a:noFill/>
                      <a:ln>
                        <a:noFill/>
                      </a:ln>
                    </pic:spPr>
                  </pic:pic>
                </a:graphicData>
              </a:graphic>
            </wp:inline>
          </w:drawing>
        </w:r>
      </w:ins>
    </w:p>
    <w:p w14:paraId="135F0967" w14:textId="75211AB7" w:rsidR="00DF6B84" w:rsidRDefault="00851543" w:rsidP="00CB42CD">
      <w:pPr>
        <w:widowControl/>
        <w:jc w:val="left"/>
        <w:rPr>
          <w:rFonts w:ascii="Times New Roman" w:hAnsi="Times New Roman" w:cs="Times New Roman"/>
          <w:sz w:val="22"/>
        </w:rPr>
      </w:pPr>
      <w:commentRangeStart w:id="305"/>
      <w:ins w:id="306" w:author="池本 美都" w:date="2024-06-10T14:08:00Z" w16du:dateUtc="2024-06-10T05:08:00Z">
        <w:r>
          <w:rPr>
            <w:rFonts w:ascii="Times New Roman" w:hAnsi="Times New Roman" w:cs="Times New Roman" w:hint="eastAsia"/>
            <w:sz w:val="22"/>
          </w:rPr>
          <w:t>Figure XX</w:t>
        </w:r>
      </w:ins>
      <w:r w:rsidR="00DF6B84">
        <w:rPr>
          <w:rFonts w:ascii="Times New Roman" w:hAnsi="Times New Roman" w:cs="Times New Roman" w:hint="eastAsia"/>
          <w:sz w:val="22"/>
        </w:rPr>
        <w:t xml:space="preserve">. </w:t>
      </w:r>
      <w:commentRangeEnd w:id="305"/>
      <w:r w:rsidR="005B796C">
        <w:rPr>
          <w:rStyle w:val="a3"/>
        </w:rPr>
        <w:commentReference w:id="305"/>
      </w:r>
      <w:r w:rsidR="00DF6B84">
        <w:rPr>
          <w:rFonts w:ascii="Times New Roman" w:hAnsi="Times New Roman" w:cs="Times New Roman" w:hint="eastAsia"/>
          <w:sz w:val="22"/>
        </w:rPr>
        <w:t>The</w:t>
      </w:r>
      <w:ins w:id="307" w:author="池本 美都" w:date="2024-06-10T14:08:00Z" w16du:dateUtc="2024-06-10T05:08:00Z">
        <w:r w:rsidR="00DF6B84">
          <w:rPr>
            <w:rFonts w:ascii="Times New Roman" w:hAnsi="Times New Roman" w:cs="Times New Roman" w:hint="eastAsia"/>
            <w:sz w:val="22"/>
          </w:rPr>
          <w:t xml:space="preserve"> </w:t>
        </w:r>
        <w:r>
          <w:rPr>
            <w:rFonts w:ascii="Times New Roman" w:hAnsi="Times New Roman" w:cs="Times New Roman" w:hint="eastAsia"/>
            <w:sz w:val="22"/>
          </w:rPr>
          <w:t>temporal changes in the</w:t>
        </w:r>
      </w:ins>
      <w:r>
        <w:rPr>
          <w:rFonts w:ascii="Times New Roman" w:hAnsi="Times New Roman" w:cs="Times New Roman" w:hint="eastAsia"/>
          <w:sz w:val="22"/>
        </w:rPr>
        <w:t xml:space="preserve"> </w:t>
      </w:r>
      <w:r w:rsidR="00DF6B84">
        <w:rPr>
          <w:rFonts w:ascii="Times New Roman" w:hAnsi="Times New Roman" w:cs="Times New Roman" w:hint="eastAsia"/>
          <w:sz w:val="22"/>
        </w:rPr>
        <w:t>number of citations of Lawton 1999 and the representative articles against it</w:t>
      </w:r>
      <w:ins w:id="308" w:author="池本 美都" w:date="2024-06-10T14:08:00Z" w16du:dateUtc="2024-06-10T05:08:00Z">
        <w:r w:rsidR="0031752A">
          <w:rPr>
            <w:rFonts w:ascii="Times New Roman" w:hAnsi="Times New Roman" w:cs="Times New Roman" w:hint="eastAsia"/>
            <w:sz w:val="22"/>
          </w:rPr>
          <w:t xml:space="preserve"> from 1999 to 2023</w:t>
        </w:r>
      </w:ins>
      <w:r w:rsidR="00DF6B84">
        <w:rPr>
          <w:rFonts w:ascii="Times New Roman" w:hAnsi="Times New Roman" w:cs="Times New Roman" w:hint="eastAsia"/>
          <w:sz w:val="22"/>
        </w:rPr>
        <w:t xml:space="preserve">. Citation numbers </w:t>
      </w:r>
      <w:ins w:id="309" w:author="池本 美都" w:date="2024-06-10T14:08:00Z" w16du:dateUtc="2024-06-10T05:08:00Z">
        <w:r>
          <w:rPr>
            <w:rFonts w:ascii="Times New Roman" w:hAnsi="Times New Roman" w:cs="Times New Roman" w:hint="eastAsia"/>
            <w:sz w:val="22"/>
          </w:rPr>
          <w:t xml:space="preserve">are </w:t>
        </w:r>
      </w:ins>
      <w:r w:rsidR="00DF6B84">
        <w:rPr>
          <w:rFonts w:ascii="Times New Roman" w:hAnsi="Times New Roman" w:cs="Times New Roman" w:hint="eastAsia"/>
          <w:sz w:val="22"/>
        </w:rPr>
        <w:t xml:space="preserve">based on the </w:t>
      </w:r>
      <w:ins w:id="310" w:author="池本 美都" w:date="2024-06-10T14:08:00Z" w16du:dateUtc="2024-06-10T05:08:00Z">
        <w:r>
          <w:rPr>
            <w:rFonts w:ascii="Times New Roman" w:hAnsi="Times New Roman" w:cs="Times New Roman" w:hint="eastAsia"/>
            <w:sz w:val="22"/>
          </w:rPr>
          <w:t xml:space="preserve">analytical </w:t>
        </w:r>
      </w:ins>
      <w:r w:rsidR="00DF6B84">
        <w:rPr>
          <w:rFonts w:ascii="Times New Roman" w:hAnsi="Times New Roman" w:cs="Times New Roman" w:hint="eastAsia"/>
          <w:sz w:val="22"/>
        </w:rPr>
        <w:t xml:space="preserve">results of </w:t>
      </w:r>
      <w:r>
        <w:rPr>
          <w:rFonts w:ascii="Times New Roman" w:hAnsi="Times New Roman" w:cs="Times New Roman"/>
          <w:sz w:val="22"/>
        </w:rPr>
        <w:t>“</w:t>
      </w:r>
      <w:del w:id="311" w:author="池本 美都" w:date="2024-06-10T14:08:00Z" w16du:dateUtc="2024-06-10T05:08:00Z">
        <w:r w:rsidR="00DF6B84">
          <w:rPr>
            <w:rFonts w:ascii="Times New Roman" w:hAnsi="Times New Roman" w:cs="Times New Roman" w:hint="eastAsia"/>
            <w:sz w:val="22"/>
          </w:rPr>
          <w:delText>Google scholar</w:delText>
        </w:r>
        <w:r w:rsidR="00DF6B84">
          <w:rPr>
            <w:rFonts w:ascii="Times New Roman" w:hAnsi="Times New Roman" w:cs="Times New Roman"/>
            <w:sz w:val="22"/>
          </w:rPr>
          <w:delText>”</w:delText>
        </w:r>
        <w:r w:rsidR="00DF6B84">
          <w:rPr>
            <w:rFonts w:ascii="Times New Roman" w:hAnsi="Times New Roman" w:cs="Times New Roman" w:hint="eastAsia"/>
            <w:sz w:val="22"/>
          </w:rPr>
          <w:delText xml:space="preserve"> in May 2024</w:delText>
        </w:r>
      </w:del>
      <w:ins w:id="312" w:author="池本 美都" w:date="2024-06-10T14:08:00Z" w16du:dateUtc="2024-06-10T05:08:00Z">
        <w:r>
          <w:rPr>
            <w:rFonts w:ascii="Times New Roman" w:hAnsi="Times New Roman" w:cs="Times New Roman" w:hint="eastAsia"/>
            <w:sz w:val="22"/>
          </w:rPr>
          <w:t>Final publication year</w:t>
        </w:r>
        <w:r>
          <w:rPr>
            <w:rFonts w:ascii="Times New Roman" w:hAnsi="Times New Roman" w:cs="Times New Roman"/>
            <w:sz w:val="22"/>
          </w:rPr>
          <w:t>”</w:t>
        </w:r>
        <w:r>
          <w:rPr>
            <w:rFonts w:ascii="Times New Roman" w:hAnsi="Times New Roman" w:cs="Times New Roman" w:hint="eastAsia"/>
            <w:sz w:val="22"/>
          </w:rPr>
          <w:t xml:space="preserve"> in Web of Science</w:t>
        </w:r>
      </w:ins>
      <w:r w:rsidR="00DF6B84">
        <w:rPr>
          <w:rFonts w:ascii="Times New Roman" w:hAnsi="Times New Roman" w:cs="Times New Roman" w:hint="eastAsia"/>
          <w:sz w:val="22"/>
        </w:rPr>
        <w:t>.</w:t>
      </w:r>
    </w:p>
    <w:tbl>
      <w:tblPr>
        <w:tblpPr w:leftFromText="142" w:rightFromText="142" w:vertAnchor="page" w:horzAnchor="margin" w:tblpY="9061"/>
        <w:tblW w:w="9100" w:type="dxa"/>
        <w:tblCellMar>
          <w:left w:w="99" w:type="dxa"/>
          <w:right w:w="99" w:type="dxa"/>
        </w:tblCellMar>
        <w:tblLook w:val="04A0" w:firstRow="1" w:lastRow="0" w:firstColumn="1" w:lastColumn="0" w:noHBand="0" w:noVBand="1"/>
      </w:tblPr>
      <w:tblGrid>
        <w:gridCol w:w="3000"/>
        <w:gridCol w:w="1940"/>
        <w:gridCol w:w="2857"/>
        <w:gridCol w:w="1303"/>
      </w:tblGrid>
      <w:tr w:rsidR="000167A5" w:rsidRPr="000D4429" w14:paraId="5564E3BD" w14:textId="77777777" w:rsidTr="000167A5">
        <w:trPr>
          <w:trHeight w:val="360"/>
          <w:del w:id="313" w:author="池本 美都" w:date="2024-06-10T14:08:00Z"/>
        </w:trPr>
        <w:tc>
          <w:tcPr>
            <w:tcW w:w="3000" w:type="dxa"/>
            <w:tcBorders>
              <w:top w:val="single" w:sz="8" w:space="0" w:color="auto"/>
              <w:left w:val="nil"/>
              <w:bottom w:val="single" w:sz="4" w:space="0" w:color="auto"/>
              <w:right w:val="nil"/>
            </w:tcBorders>
            <w:shd w:val="clear" w:color="auto" w:fill="auto"/>
            <w:noWrap/>
            <w:vAlign w:val="center"/>
            <w:hideMark/>
          </w:tcPr>
          <w:p w14:paraId="120AC61C" w14:textId="77777777" w:rsidR="000167A5" w:rsidRPr="000D4429" w:rsidRDefault="000167A5" w:rsidP="000167A5">
            <w:pPr>
              <w:widowControl/>
              <w:jc w:val="left"/>
              <w:rPr>
                <w:del w:id="314" w:author="池本 美都" w:date="2024-06-10T14:08:00Z" w16du:dateUtc="2024-06-10T05:08:00Z"/>
                <w:rFonts w:ascii="Times New Roman" w:eastAsia="游ゴシック" w:hAnsi="Times New Roman" w:cs="Times New Roman"/>
                <w:color w:val="000000"/>
                <w:kern w:val="0"/>
                <w:sz w:val="22"/>
              </w:rPr>
            </w:pPr>
            <w:del w:id="315" w:author="池本 美都" w:date="2024-06-10T14:08:00Z" w16du:dateUtc="2024-06-10T05:08:00Z">
              <w:r w:rsidRPr="000D4429">
                <w:rPr>
                  <w:rFonts w:ascii="Times New Roman" w:eastAsia="游ゴシック" w:hAnsi="Times New Roman" w:cs="Times New Roman"/>
                  <w:color w:val="000000"/>
                  <w:kern w:val="0"/>
                  <w:sz w:val="22"/>
                </w:rPr>
                <w:delText>Author (s)</w:delText>
              </w:r>
            </w:del>
          </w:p>
        </w:tc>
        <w:tc>
          <w:tcPr>
            <w:tcW w:w="1940" w:type="dxa"/>
            <w:tcBorders>
              <w:top w:val="single" w:sz="8" w:space="0" w:color="auto"/>
              <w:left w:val="nil"/>
              <w:bottom w:val="single" w:sz="4" w:space="0" w:color="auto"/>
              <w:right w:val="nil"/>
            </w:tcBorders>
            <w:shd w:val="clear" w:color="auto" w:fill="auto"/>
            <w:noWrap/>
            <w:vAlign w:val="center"/>
            <w:hideMark/>
          </w:tcPr>
          <w:p w14:paraId="425EDBBD" w14:textId="77777777" w:rsidR="000167A5" w:rsidRPr="000D4429" w:rsidRDefault="000167A5" w:rsidP="000167A5">
            <w:pPr>
              <w:widowControl/>
              <w:jc w:val="left"/>
              <w:rPr>
                <w:del w:id="316" w:author="池本 美都" w:date="2024-06-10T14:08:00Z" w16du:dateUtc="2024-06-10T05:08:00Z"/>
                <w:rFonts w:ascii="Times New Roman" w:eastAsia="游ゴシック" w:hAnsi="Times New Roman" w:cs="Times New Roman"/>
                <w:color w:val="000000"/>
                <w:kern w:val="0"/>
                <w:sz w:val="22"/>
              </w:rPr>
            </w:pPr>
            <w:del w:id="317" w:author="池本 美都" w:date="2024-06-10T14:08:00Z" w16du:dateUtc="2024-06-10T05:08:00Z">
              <w:r w:rsidRPr="000D4429">
                <w:rPr>
                  <w:rFonts w:ascii="Times New Roman" w:eastAsia="游ゴシック" w:hAnsi="Times New Roman" w:cs="Times New Roman"/>
                  <w:color w:val="000000"/>
                  <w:kern w:val="0"/>
                  <w:sz w:val="22"/>
                </w:rPr>
                <w:delText>Publication year</w:delText>
              </w:r>
            </w:del>
          </w:p>
        </w:tc>
        <w:tc>
          <w:tcPr>
            <w:tcW w:w="2857" w:type="dxa"/>
            <w:tcBorders>
              <w:top w:val="single" w:sz="8" w:space="0" w:color="auto"/>
              <w:left w:val="nil"/>
              <w:bottom w:val="single" w:sz="4" w:space="0" w:color="auto"/>
              <w:right w:val="nil"/>
            </w:tcBorders>
            <w:shd w:val="clear" w:color="auto" w:fill="auto"/>
            <w:noWrap/>
            <w:vAlign w:val="center"/>
            <w:hideMark/>
          </w:tcPr>
          <w:p w14:paraId="4C20CB02" w14:textId="77777777" w:rsidR="000167A5" w:rsidRPr="000D4429" w:rsidRDefault="000167A5" w:rsidP="000167A5">
            <w:pPr>
              <w:widowControl/>
              <w:jc w:val="left"/>
              <w:rPr>
                <w:del w:id="318" w:author="池本 美都" w:date="2024-06-10T14:08:00Z" w16du:dateUtc="2024-06-10T05:08:00Z"/>
                <w:rFonts w:ascii="Times New Roman" w:eastAsia="游ゴシック" w:hAnsi="Times New Roman" w:cs="Times New Roman"/>
                <w:color w:val="000000"/>
                <w:kern w:val="0"/>
                <w:sz w:val="22"/>
              </w:rPr>
            </w:pPr>
            <w:del w:id="319" w:author="池本 美都" w:date="2024-06-10T14:08:00Z" w16du:dateUtc="2024-06-10T05:08:00Z">
              <w:r w:rsidRPr="000D4429">
                <w:rPr>
                  <w:rFonts w:ascii="Times New Roman" w:eastAsia="游ゴシック" w:hAnsi="Times New Roman" w:cs="Times New Roman"/>
                  <w:color w:val="000000"/>
                  <w:kern w:val="0"/>
                  <w:sz w:val="22"/>
                </w:rPr>
                <w:delText>Journal</w:delText>
              </w:r>
            </w:del>
          </w:p>
        </w:tc>
        <w:tc>
          <w:tcPr>
            <w:tcW w:w="1303" w:type="dxa"/>
            <w:tcBorders>
              <w:top w:val="single" w:sz="8" w:space="0" w:color="auto"/>
              <w:left w:val="nil"/>
              <w:bottom w:val="single" w:sz="4" w:space="0" w:color="auto"/>
              <w:right w:val="nil"/>
            </w:tcBorders>
            <w:shd w:val="clear" w:color="auto" w:fill="auto"/>
            <w:noWrap/>
            <w:vAlign w:val="center"/>
            <w:hideMark/>
          </w:tcPr>
          <w:p w14:paraId="2118F467" w14:textId="77777777" w:rsidR="000167A5" w:rsidRPr="000D4429" w:rsidRDefault="000167A5" w:rsidP="000167A5">
            <w:pPr>
              <w:widowControl/>
              <w:jc w:val="left"/>
              <w:rPr>
                <w:del w:id="320" w:author="池本 美都" w:date="2024-06-10T14:08:00Z" w16du:dateUtc="2024-06-10T05:08:00Z"/>
                <w:rFonts w:ascii="Times New Roman" w:eastAsia="游ゴシック" w:hAnsi="Times New Roman" w:cs="Times New Roman"/>
                <w:color w:val="000000"/>
                <w:kern w:val="0"/>
                <w:sz w:val="22"/>
              </w:rPr>
            </w:pPr>
            <w:del w:id="321" w:author="池本 美都" w:date="2024-06-10T14:08:00Z" w16du:dateUtc="2024-06-10T05:08:00Z">
              <w:r w:rsidRPr="000D4429">
                <w:rPr>
                  <w:rFonts w:ascii="Times New Roman" w:eastAsia="游ゴシック" w:hAnsi="Times New Roman" w:cs="Times New Roman"/>
                  <w:color w:val="000000"/>
                  <w:kern w:val="0"/>
                  <w:sz w:val="22"/>
                </w:rPr>
                <w:delText>Citation number</w:delText>
              </w:r>
            </w:del>
          </w:p>
        </w:tc>
      </w:tr>
      <w:tr w:rsidR="000167A5" w:rsidRPr="000D4429" w14:paraId="242BC1DC" w14:textId="77777777" w:rsidTr="000167A5">
        <w:trPr>
          <w:trHeight w:val="360"/>
          <w:del w:id="322" w:author="池本 美都" w:date="2024-06-10T14:08:00Z"/>
        </w:trPr>
        <w:tc>
          <w:tcPr>
            <w:tcW w:w="3000" w:type="dxa"/>
            <w:tcBorders>
              <w:top w:val="nil"/>
              <w:left w:val="nil"/>
              <w:bottom w:val="nil"/>
              <w:right w:val="nil"/>
            </w:tcBorders>
            <w:shd w:val="clear" w:color="auto" w:fill="auto"/>
            <w:noWrap/>
            <w:vAlign w:val="center"/>
            <w:hideMark/>
          </w:tcPr>
          <w:p w14:paraId="1A81BF13" w14:textId="77777777" w:rsidR="000167A5" w:rsidRPr="000D4429" w:rsidRDefault="000167A5" w:rsidP="000167A5">
            <w:pPr>
              <w:widowControl/>
              <w:jc w:val="left"/>
              <w:rPr>
                <w:del w:id="323" w:author="池本 美都" w:date="2024-06-10T14:08:00Z" w16du:dateUtc="2024-06-10T05:08:00Z"/>
                <w:rFonts w:ascii="Times New Roman" w:eastAsia="游ゴシック" w:hAnsi="Times New Roman" w:cs="Times New Roman"/>
                <w:color w:val="000000"/>
                <w:kern w:val="0"/>
                <w:sz w:val="22"/>
              </w:rPr>
            </w:pPr>
            <w:del w:id="324" w:author="池本 美都" w:date="2024-06-10T14:08:00Z" w16du:dateUtc="2024-06-10T05:08:00Z">
              <w:r w:rsidRPr="000D4429">
                <w:rPr>
                  <w:rFonts w:ascii="Times New Roman" w:eastAsia="游ゴシック" w:hAnsi="Times New Roman" w:cs="Times New Roman"/>
                  <w:color w:val="000000"/>
                  <w:kern w:val="0"/>
                  <w:sz w:val="22"/>
                </w:rPr>
                <w:delText>Lawton JH</w:delText>
              </w:r>
            </w:del>
          </w:p>
        </w:tc>
        <w:tc>
          <w:tcPr>
            <w:tcW w:w="1940" w:type="dxa"/>
            <w:tcBorders>
              <w:top w:val="nil"/>
              <w:left w:val="nil"/>
              <w:bottom w:val="nil"/>
              <w:right w:val="nil"/>
            </w:tcBorders>
            <w:shd w:val="clear" w:color="auto" w:fill="auto"/>
            <w:noWrap/>
            <w:vAlign w:val="center"/>
            <w:hideMark/>
          </w:tcPr>
          <w:p w14:paraId="7E8C0794" w14:textId="77777777" w:rsidR="000167A5" w:rsidRPr="000D4429" w:rsidRDefault="000167A5" w:rsidP="000167A5">
            <w:pPr>
              <w:widowControl/>
              <w:jc w:val="right"/>
              <w:rPr>
                <w:del w:id="325" w:author="池本 美都" w:date="2024-06-10T14:08:00Z" w16du:dateUtc="2024-06-10T05:08:00Z"/>
                <w:rFonts w:ascii="Times New Roman" w:eastAsia="游ゴシック" w:hAnsi="Times New Roman" w:cs="Times New Roman"/>
                <w:color w:val="000000"/>
                <w:kern w:val="0"/>
                <w:sz w:val="22"/>
              </w:rPr>
            </w:pPr>
            <w:del w:id="326" w:author="池本 美都" w:date="2024-06-10T14:08:00Z" w16du:dateUtc="2024-06-10T05:08:00Z">
              <w:r w:rsidRPr="000D4429">
                <w:rPr>
                  <w:rFonts w:ascii="Times New Roman" w:eastAsia="游ゴシック" w:hAnsi="Times New Roman" w:cs="Times New Roman"/>
                  <w:color w:val="000000"/>
                  <w:kern w:val="0"/>
                  <w:sz w:val="22"/>
                </w:rPr>
                <w:delText>1999</w:delText>
              </w:r>
            </w:del>
          </w:p>
        </w:tc>
        <w:tc>
          <w:tcPr>
            <w:tcW w:w="2857" w:type="dxa"/>
            <w:tcBorders>
              <w:top w:val="nil"/>
              <w:left w:val="nil"/>
              <w:bottom w:val="nil"/>
              <w:right w:val="nil"/>
            </w:tcBorders>
            <w:shd w:val="clear" w:color="auto" w:fill="auto"/>
            <w:noWrap/>
            <w:vAlign w:val="center"/>
            <w:hideMark/>
          </w:tcPr>
          <w:p w14:paraId="5D0BA423" w14:textId="77777777" w:rsidR="000167A5" w:rsidRPr="000D4429" w:rsidRDefault="000167A5" w:rsidP="000167A5">
            <w:pPr>
              <w:widowControl/>
              <w:jc w:val="left"/>
              <w:rPr>
                <w:del w:id="327" w:author="池本 美都" w:date="2024-06-10T14:08:00Z" w16du:dateUtc="2024-06-10T05:08:00Z"/>
                <w:rFonts w:ascii="Times New Roman" w:eastAsia="游ゴシック" w:hAnsi="Times New Roman" w:cs="Times New Roman"/>
                <w:color w:val="000000"/>
                <w:kern w:val="0"/>
                <w:sz w:val="22"/>
              </w:rPr>
            </w:pPr>
            <w:del w:id="328" w:author="池本 美都" w:date="2024-06-10T14:08:00Z" w16du:dateUtc="2024-06-10T05:08:00Z">
              <w:r w:rsidRPr="000D4429">
                <w:rPr>
                  <w:rFonts w:ascii="Times New Roman" w:eastAsia="游ゴシック" w:hAnsi="Times New Roman" w:cs="Times New Roman"/>
                  <w:color w:val="000000"/>
                  <w:kern w:val="0"/>
                  <w:sz w:val="22"/>
                </w:rPr>
                <w:delText>Oikos</w:delText>
              </w:r>
            </w:del>
          </w:p>
        </w:tc>
        <w:tc>
          <w:tcPr>
            <w:tcW w:w="1303" w:type="dxa"/>
            <w:tcBorders>
              <w:top w:val="nil"/>
              <w:left w:val="nil"/>
              <w:bottom w:val="nil"/>
              <w:right w:val="nil"/>
            </w:tcBorders>
            <w:shd w:val="clear" w:color="auto" w:fill="auto"/>
            <w:noWrap/>
            <w:vAlign w:val="center"/>
            <w:hideMark/>
          </w:tcPr>
          <w:p w14:paraId="22A4B7CC" w14:textId="77777777" w:rsidR="000167A5" w:rsidRPr="000D4429" w:rsidRDefault="000167A5" w:rsidP="000167A5">
            <w:pPr>
              <w:widowControl/>
              <w:jc w:val="right"/>
              <w:rPr>
                <w:del w:id="329" w:author="池本 美都" w:date="2024-06-10T14:08:00Z" w16du:dateUtc="2024-06-10T05:08:00Z"/>
                <w:rFonts w:ascii="Times New Roman" w:eastAsia="游ゴシック" w:hAnsi="Times New Roman" w:cs="Times New Roman"/>
                <w:color w:val="000000"/>
                <w:kern w:val="0"/>
                <w:sz w:val="22"/>
              </w:rPr>
            </w:pPr>
            <w:del w:id="330" w:author="池本 美都" w:date="2024-06-10T14:08:00Z" w16du:dateUtc="2024-06-10T05:08:00Z">
              <w:r w:rsidRPr="000D4429">
                <w:rPr>
                  <w:rFonts w:ascii="Times New Roman" w:eastAsia="游ゴシック" w:hAnsi="Times New Roman" w:cs="Times New Roman"/>
                  <w:color w:val="000000"/>
                  <w:kern w:val="0"/>
                  <w:sz w:val="22"/>
                </w:rPr>
                <w:delText>1874</w:delText>
              </w:r>
            </w:del>
          </w:p>
        </w:tc>
      </w:tr>
      <w:tr w:rsidR="000167A5" w:rsidRPr="000D4429" w14:paraId="460CB927" w14:textId="77777777" w:rsidTr="000167A5">
        <w:trPr>
          <w:trHeight w:val="360"/>
          <w:del w:id="331" w:author="池本 美都" w:date="2024-06-10T14:08:00Z"/>
        </w:trPr>
        <w:tc>
          <w:tcPr>
            <w:tcW w:w="3000" w:type="dxa"/>
            <w:tcBorders>
              <w:top w:val="nil"/>
              <w:left w:val="nil"/>
              <w:bottom w:val="nil"/>
              <w:right w:val="nil"/>
            </w:tcBorders>
            <w:shd w:val="clear" w:color="auto" w:fill="auto"/>
            <w:noWrap/>
            <w:vAlign w:val="center"/>
            <w:hideMark/>
          </w:tcPr>
          <w:p w14:paraId="3DB8E9F7" w14:textId="77777777" w:rsidR="000167A5" w:rsidRPr="000D4429" w:rsidRDefault="000167A5" w:rsidP="000167A5">
            <w:pPr>
              <w:widowControl/>
              <w:jc w:val="left"/>
              <w:rPr>
                <w:del w:id="332" w:author="池本 美都" w:date="2024-06-10T14:08:00Z" w16du:dateUtc="2024-06-10T05:08:00Z"/>
                <w:rFonts w:ascii="Times New Roman" w:eastAsia="游ゴシック" w:hAnsi="Times New Roman" w:cs="Times New Roman"/>
                <w:color w:val="000000"/>
                <w:kern w:val="0"/>
                <w:sz w:val="22"/>
              </w:rPr>
            </w:pPr>
            <w:del w:id="333" w:author="池本 美都" w:date="2024-06-10T14:08:00Z" w16du:dateUtc="2024-06-10T05:08:00Z">
              <w:r w:rsidRPr="000D4429">
                <w:rPr>
                  <w:rFonts w:ascii="Times New Roman" w:eastAsia="游ゴシック" w:hAnsi="Times New Roman" w:cs="Times New Roman"/>
                  <w:color w:val="000000"/>
                  <w:kern w:val="0"/>
                  <w:sz w:val="22"/>
                </w:rPr>
                <w:delText>Murray BG</w:delText>
              </w:r>
            </w:del>
          </w:p>
        </w:tc>
        <w:tc>
          <w:tcPr>
            <w:tcW w:w="1940" w:type="dxa"/>
            <w:tcBorders>
              <w:top w:val="nil"/>
              <w:left w:val="nil"/>
              <w:bottom w:val="nil"/>
              <w:right w:val="nil"/>
            </w:tcBorders>
            <w:shd w:val="clear" w:color="auto" w:fill="auto"/>
            <w:noWrap/>
            <w:vAlign w:val="center"/>
            <w:hideMark/>
          </w:tcPr>
          <w:p w14:paraId="79F488C9" w14:textId="77777777" w:rsidR="000167A5" w:rsidRPr="000D4429" w:rsidRDefault="000167A5" w:rsidP="000167A5">
            <w:pPr>
              <w:widowControl/>
              <w:jc w:val="right"/>
              <w:rPr>
                <w:del w:id="334" w:author="池本 美都" w:date="2024-06-10T14:08:00Z" w16du:dateUtc="2024-06-10T05:08:00Z"/>
                <w:rFonts w:ascii="Times New Roman" w:eastAsia="游ゴシック" w:hAnsi="Times New Roman" w:cs="Times New Roman"/>
                <w:color w:val="000000"/>
                <w:kern w:val="0"/>
                <w:sz w:val="22"/>
              </w:rPr>
            </w:pPr>
            <w:del w:id="335" w:author="池本 美都" w:date="2024-06-10T14:08:00Z" w16du:dateUtc="2024-06-10T05:08:00Z">
              <w:r w:rsidRPr="000D4429">
                <w:rPr>
                  <w:rFonts w:ascii="Times New Roman" w:eastAsia="游ゴシック" w:hAnsi="Times New Roman" w:cs="Times New Roman"/>
                  <w:color w:val="000000"/>
                  <w:kern w:val="0"/>
                  <w:sz w:val="22"/>
                </w:rPr>
                <w:delText>2000</w:delText>
              </w:r>
            </w:del>
          </w:p>
        </w:tc>
        <w:tc>
          <w:tcPr>
            <w:tcW w:w="2857" w:type="dxa"/>
            <w:tcBorders>
              <w:top w:val="nil"/>
              <w:left w:val="nil"/>
              <w:bottom w:val="nil"/>
              <w:right w:val="nil"/>
            </w:tcBorders>
            <w:shd w:val="clear" w:color="auto" w:fill="auto"/>
            <w:noWrap/>
            <w:vAlign w:val="center"/>
            <w:hideMark/>
          </w:tcPr>
          <w:p w14:paraId="353081FA" w14:textId="77777777" w:rsidR="000167A5" w:rsidRPr="000D4429" w:rsidRDefault="000167A5" w:rsidP="000167A5">
            <w:pPr>
              <w:widowControl/>
              <w:jc w:val="left"/>
              <w:rPr>
                <w:del w:id="336" w:author="池本 美都" w:date="2024-06-10T14:08:00Z" w16du:dateUtc="2024-06-10T05:08:00Z"/>
                <w:rFonts w:ascii="Times New Roman" w:eastAsia="游ゴシック" w:hAnsi="Times New Roman" w:cs="Times New Roman"/>
                <w:color w:val="000000"/>
                <w:kern w:val="0"/>
                <w:sz w:val="22"/>
              </w:rPr>
            </w:pPr>
            <w:del w:id="337" w:author="池本 美都" w:date="2024-06-10T14:08:00Z" w16du:dateUtc="2024-06-10T05:08:00Z">
              <w:r w:rsidRPr="000D4429">
                <w:rPr>
                  <w:rFonts w:ascii="Times New Roman" w:eastAsia="游ゴシック" w:hAnsi="Times New Roman" w:cs="Times New Roman"/>
                  <w:color w:val="000000"/>
                  <w:kern w:val="0"/>
                  <w:sz w:val="22"/>
                </w:rPr>
                <w:delText>Oikos</w:delText>
              </w:r>
            </w:del>
          </w:p>
        </w:tc>
        <w:tc>
          <w:tcPr>
            <w:tcW w:w="1303" w:type="dxa"/>
            <w:tcBorders>
              <w:top w:val="nil"/>
              <w:left w:val="nil"/>
              <w:bottom w:val="nil"/>
              <w:right w:val="nil"/>
            </w:tcBorders>
            <w:shd w:val="clear" w:color="auto" w:fill="auto"/>
            <w:noWrap/>
            <w:vAlign w:val="center"/>
            <w:hideMark/>
          </w:tcPr>
          <w:p w14:paraId="20F73082" w14:textId="77777777" w:rsidR="000167A5" w:rsidRPr="000D4429" w:rsidRDefault="000167A5" w:rsidP="000167A5">
            <w:pPr>
              <w:widowControl/>
              <w:jc w:val="right"/>
              <w:rPr>
                <w:del w:id="338" w:author="池本 美都" w:date="2024-06-10T14:08:00Z" w16du:dateUtc="2024-06-10T05:08:00Z"/>
                <w:rFonts w:ascii="Times New Roman" w:eastAsia="游ゴシック" w:hAnsi="Times New Roman" w:cs="Times New Roman"/>
                <w:color w:val="000000"/>
                <w:kern w:val="0"/>
                <w:sz w:val="22"/>
              </w:rPr>
            </w:pPr>
            <w:del w:id="339" w:author="池本 美都" w:date="2024-06-10T14:08:00Z" w16du:dateUtc="2024-06-10T05:08:00Z">
              <w:r w:rsidRPr="000D4429">
                <w:rPr>
                  <w:rFonts w:ascii="Times New Roman" w:eastAsia="游ゴシック" w:hAnsi="Times New Roman" w:cs="Times New Roman"/>
                  <w:color w:val="000000"/>
                  <w:kern w:val="0"/>
                  <w:sz w:val="22"/>
                </w:rPr>
                <w:delText>72</w:delText>
              </w:r>
            </w:del>
          </w:p>
        </w:tc>
      </w:tr>
      <w:tr w:rsidR="000167A5" w:rsidRPr="000D4429" w14:paraId="3F7E2767" w14:textId="77777777" w:rsidTr="000167A5">
        <w:trPr>
          <w:trHeight w:val="360"/>
          <w:del w:id="340" w:author="池本 美都" w:date="2024-06-10T14:08:00Z"/>
        </w:trPr>
        <w:tc>
          <w:tcPr>
            <w:tcW w:w="3000" w:type="dxa"/>
            <w:tcBorders>
              <w:top w:val="nil"/>
              <w:left w:val="nil"/>
              <w:bottom w:val="nil"/>
              <w:right w:val="nil"/>
            </w:tcBorders>
            <w:shd w:val="clear" w:color="auto" w:fill="auto"/>
            <w:noWrap/>
            <w:vAlign w:val="center"/>
            <w:hideMark/>
          </w:tcPr>
          <w:p w14:paraId="7127E368" w14:textId="77777777" w:rsidR="000167A5" w:rsidRPr="000D4429" w:rsidRDefault="000167A5" w:rsidP="000167A5">
            <w:pPr>
              <w:widowControl/>
              <w:jc w:val="left"/>
              <w:rPr>
                <w:del w:id="341" w:author="池本 美都" w:date="2024-06-10T14:08:00Z" w16du:dateUtc="2024-06-10T05:08:00Z"/>
                <w:rFonts w:ascii="Times New Roman" w:eastAsia="游ゴシック" w:hAnsi="Times New Roman" w:cs="Times New Roman"/>
                <w:color w:val="000000"/>
                <w:kern w:val="0"/>
                <w:sz w:val="22"/>
              </w:rPr>
            </w:pPr>
            <w:del w:id="342" w:author="池本 美都" w:date="2024-06-10T14:08:00Z" w16du:dateUtc="2024-06-10T05:08:00Z">
              <w:r w:rsidRPr="000D4429">
                <w:rPr>
                  <w:rFonts w:ascii="Times New Roman" w:eastAsia="游ゴシック" w:hAnsi="Times New Roman" w:cs="Times New Roman"/>
                  <w:color w:val="000000"/>
                  <w:kern w:val="0"/>
                  <w:sz w:val="22"/>
                </w:rPr>
                <w:delText>Colyvan M, Ginzburg LR</w:delText>
              </w:r>
            </w:del>
          </w:p>
        </w:tc>
        <w:tc>
          <w:tcPr>
            <w:tcW w:w="1940" w:type="dxa"/>
            <w:tcBorders>
              <w:top w:val="nil"/>
              <w:left w:val="nil"/>
              <w:bottom w:val="nil"/>
              <w:right w:val="nil"/>
            </w:tcBorders>
            <w:shd w:val="clear" w:color="auto" w:fill="auto"/>
            <w:noWrap/>
            <w:vAlign w:val="center"/>
            <w:hideMark/>
          </w:tcPr>
          <w:p w14:paraId="224C0F9C" w14:textId="77777777" w:rsidR="000167A5" w:rsidRPr="000D4429" w:rsidRDefault="000167A5" w:rsidP="000167A5">
            <w:pPr>
              <w:widowControl/>
              <w:jc w:val="right"/>
              <w:rPr>
                <w:del w:id="343" w:author="池本 美都" w:date="2024-06-10T14:08:00Z" w16du:dateUtc="2024-06-10T05:08:00Z"/>
                <w:rFonts w:ascii="Times New Roman" w:eastAsia="游ゴシック" w:hAnsi="Times New Roman" w:cs="Times New Roman"/>
                <w:color w:val="000000"/>
                <w:kern w:val="0"/>
                <w:sz w:val="22"/>
              </w:rPr>
            </w:pPr>
            <w:del w:id="344" w:author="池本 美都" w:date="2024-06-10T14:08:00Z" w16du:dateUtc="2024-06-10T05:08:00Z">
              <w:r w:rsidRPr="000D4429">
                <w:rPr>
                  <w:rFonts w:ascii="Times New Roman" w:eastAsia="游ゴシック" w:hAnsi="Times New Roman" w:cs="Times New Roman"/>
                  <w:color w:val="000000"/>
                  <w:kern w:val="0"/>
                  <w:sz w:val="22"/>
                </w:rPr>
                <w:delText>2003</w:delText>
              </w:r>
            </w:del>
          </w:p>
        </w:tc>
        <w:tc>
          <w:tcPr>
            <w:tcW w:w="2857" w:type="dxa"/>
            <w:tcBorders>
              <w:top w:val="nil"/>
              <w:left w:val="nil"/>
              <w:bottom w:val="nil"/>
              <w:right w:val="nil"/>
            </w:tcBorders>
            <w:shd w:val="clear" w:color="auto" w:fill="auto"/>
            <w:noWrap/>
            <w:vAlign w:val="center"/>
            <w:hideMark/>
          </w:tcPr>
          <w:p w14:paraId="5AFF8CD7" w14:textId="77777777" w:rsidR="000167A5" w:rsidRPr="000D4429" w:rsidRDefault="000167A5" w:rsidP="000167A5">
            <w:pPr>
              <w:widowControl/>
              <w:jc w:val="left"/>
              <w:rPr>
                <w:del w:id="345" w:author="池本 美都" w:date="2024-06-10T14:08:00Z" w16du:dateUtc="2024-06-10T05:08:00Z"/>
                <w:rFonts w:ascii="Times New Roman" w:eastAsia="游ゴシック" w:hAnsi="Times New Roman" w:cs="Times New Roman"/>
                <w:color w:val="000000"/>
                <w:kern w:val="0"/>
                <w:sz w:val="22"/>
              </w:rPr>
            </w:pPr>
            <w:del w:id="346" w:author="池本 美都" w:date="2024-06-10T14:08:00Z" w16du:dateUtc="2024-06-10T05:08:00Z">
              <w:r w:rsidRPr="000D4429">
                <w:rPr>
                  <w:rFonts w:ascii="Times New Roman" w:eastAsia="游ゴシック" w:hAnsi="Times New Roman" w:cs="Times New Roman"/>
                  <w:color w:val="000000"/>
                  <w:kern w:val="0"/>
                  <w:sz w:val="22"/>
                </w:rPr>
                <w:delText>Oikos</w:delText>
              </w:r>
            </w:del>
          </w:p>
        </w:tc>
        <w:tc>
          <w:tcPr>
            <w:tcW w:w="1303" w:type="dxa"/>
            <w:tcBorders>
              <w:top w:val="nil"/>
              <w:left w:val="nil"/>
              <w:bottom w:val="nil"/>
              <w:right w:val="nil"/>
            </w:tcBorders>
            <w:shd w:val="clear" w:color="auto" w:fill="auto"/>
            <w:noWrap/>
            <w:vAlign w:val="center"/>
            <w:hideMark/>
          </w:tcPr>
          <w:p w14:paraId="18CB04A7" w14:textId="77777777" w:rsidR="000167A5" w:rsidRPr="000D4429" w:rsidRDefault="000167A5" w:rsidP="000167A5">
            <w:pPr>
              <w:widowControl/>
              <w:jc w:val="right"/>
              <w:rPr>
                <w:del w:id="347" w:author="池本 美都" w:date="2024-06-10T14:08:00Z" w16du:dateUtc="2024-06-10T05:08:00Z"/>
                <w:rFonts w:ascii="Times New Roman" w:eastAsia="游ゴシック" w:hAnsi="Times New Roman" w:cs="Times New Roman"/>
                <w:color w:val="000000"/>
                <w:kern w:val="0"/>
                <w:sz w:val="22"/>
              </w:rPr>
            </w:pPr>
            <w:del w:id="348" w:author="池本 美都" w:date="2024-06-10T14:08:00Z" w16du:dateUtc="2024-06-10T05:08:00Z">
              <w:r w:rsidRPr="000D4429">
                <w:rPr>
                  <w:rFonts w:ascii="Times New Roman" w:eastAsia="游ゴシック" w:hAnsi="Times New Roman" w:cs="Times New Roman"/>
                  <w:color w:val="000000"/>
                  <w:kern w:val="0"/>
                  <w:sz w:val="22"/>
                </w:rPr>
                <w:delText>132</w:delText>
              </w:r>
            </w:del>
          </w:p>
        </w:tc>
      </w:tr>
      <w:tr w:rsidR="000167A5" w:rsidRPr="000D4429" w14:paraId="1D4253AE" w14:textId="77777777" w:rsidTr="000167A5">
        <w:trPr>
          <w:trHeight w:val="360"/>
          <w:del w:id="349" w:author="池本 美都" w:date="2024-06-10T14:08:00Z"/>
        </w:trPr>
        <w:tc>
          <w:tcPr>
            <w:tcW w:w="3000" w:type="dxa"/>
            <w:tcBorders>
              <w:top w:val="nil"/>
              <w:left w:val="nil"/>
              <w:bottom w:val="nil"/>
              <w:right w:val="nil"/>
            </w:tcBorders>
            <w:shd w:val="clear" w:color="auto" w:fill="auto"/>
            <w:noWrap/>
            <w:vAlign w:val="center"/>
            <w:hideMark/>
          </w:tcPr>
          <w:p w14:paraId="65BA5EC0" w14:textId="77777777" w:rsidR="000167A5" w:rsidRPr="000D4429" w:rsidRDefault="000167A5" w:rsidP="000167A5">
            <w:pPr>
              <w:widowControl/>
              <w:jc w:val="left"/>
              <w:rPr>
                <w:del w:id="350" w:author="池本 美都" w:date="2024-06-10T14:08:00Z" w16du:dateUtc="2024-06-10T05:08:00Z"/>
                <w:rFonts w:ascii="Times New Roman" w:eastAsia="游ゴシック" w:hAnsi="Times New Roman" w:cs="Times New Roman"/>
                <w:color w:val="000000"/>
                <w:kern w:val="0"/>
                <w:sz w:val="22"/>
              </w:rPr>
            </w:pPr>
            <w:del w:id="351" w:author="池本 美都" w:date="2024-06-10T14:08:00Z" w16du:dateUtc="2024-06-10T05:08:00Z">
              <w:r w:rsidRPr="000D4429">
                <w:rPr>
                  <w:rFonts w:ascii="Times New Roman" w:eastAsia="游ゴシック" w:hAnsi="Times New Roman" w:cs="Times New Roman"/>
                  <w:color w:val="000000"/>
                  <w:kern w:val="0"/>
                  <w:sz w:val="22"/>
                </w:rPr>
                <w:delText>Simberloff D</w:delText>
              </w:r>
            </w:del>
          </w:p>
        </w:tc>
        <w:tc>
          <w:tcPr>
            <w:tcW w:w="1940" w:type="dxa"/>
            <w:tcBorders>
              <w:top w:val="nil"/>
              <w:left w:val="nil"/>
              <w:bottom w:val="nil"/>
              <w:right w:val="nil"/>
            </w:tcBorders>
            <w:shd w:val="clear" w:color="auto" w:fill="auto"/>
            <w:noWrap/>
            <w:vAlign w:val="center"/>
            <w:hideMark/>
          </w:tcPr>
          <w:p w14:paraId="39D1DEC4" w14:textId="77777777" w:rsidR="000167A5" w:rsidRPr="000D4429" w:rsidRDefault="000167A5" w:rsidP="000167A5">
            <w:pPr>
              <w:widowControl/>
              <w:jc w:val="right"/>
              <w:rPr>
                <w:del w:id="352" w:author="池本 美都" w:date="2024-06-10T14:08:00Z" w16du:dateUtc="2024-06-10T05:08:00Z"/>
                <w:rFonts w:ascii="Times New Roman" w:eastAsia="游ゴシック" w:hAnsi="Times New Roman" w:cs="Times New Roman"/>
                <w:color w:val="000000"/>
                <w:kern w:val="0"/>
                <w:sz w:val="22"/>
              </w:rPr>
            </w:pPr>
            <w:del w:id="353" w:author="池本 美都" w:date="2024-06-10T14:08:00Z" w16du:dateUtc="2024-06-10T05:08:00Z">
              <w:r w:rsidRPr="000D4429">
                <w:rPr>
                  <w:rFonts w:ascii="Times New Roman" w:eastAsia="游ゴシック" w:hAnsi="Times New Roman" w:cs="Times New Roman"/>
                  <w:color w:val="000000"/>
                  <w:kern w:val="0"/>
                  <w:sz w:val="22"/>
                </w:rPr>
                <w:delText>2004</w:delText>
              </w:r>
            </w:del>
          </w:p>
        </w:tc>
        <w:tc>
          <w:tcPr>
            <w:tcW w:w="2857" w:type="dxa"/>
            <w:tcBorders>
              <w:top w:val="nil"/>
              <w:left w:val="nil"/>
              <w:bottom w:val="nil"/>
              <w:right w:val="nil"/>
            </w:tcBorders>
            <w:shd w:val="clear" w:color="auto" w:fill="auto"/>
            <w:noWrap/>
            <w:vAlign w:val="center"/>
            <w:hideMark/>
          </w:tcPr>
          <w:p w14:paraId="435BD813" w14:textId="77777777" w:rsidR="000167A5" w:rsidRPr="000D4429" w:rsidRDefault="000167A5" w:rsidP="000167A5">
            <w:pPr>
              <w:widowControl/>
              <w:jc w:val="left"/>
              <w:rPr>
                <w:del w:id="354" w:author="池本 美都" w:date="2024-06-10T14:08:00Z" w16du:dateUtc="2024-06-10T05:08:00Z"/>
                <w:rFonts w:ascii="Times New Roman" w:eastAsia="游ゴシック" w:hAnsi="Times New Roman" w:cs="Times New Roman"/>
                <w:color w:val="000000"/>
                <w:kern w:val="0"/>
                <w:sz w:val="22"/>
              </w:rPr>
            </w:pPr>
            <w:del w:id="355" w:author="池本 美都" w:date="2024-06-10T14:08:00Z" w16du:dateUtc="2024-06-10T05:08:00Z">
              <w:r w:rsidRPr="000D4429">
                <w:rPr>
                  <w:rFonts w:ascii="Times New Roman" w:eastAsia="游ゴシック" w:hAnsi="Times New Roman" w:cs="Times New Roman"/>
                  <w:color w:val="000000"/>
                  <w:kern w:val="0"/>
                  <w:sz w:val="22"/>
                </w:rPr>
                <w:delText>The American Naturalist</w:delText>
              </w:r>
            </w:del>
          </w:p>
        </w:tc>
        <w:tc>
          <w:tcPr>
            <w:tcW w:w="1303" w:type="dxa"/>
            <w:tcBorders>
              <w:top w:val="nil"/>
              <w:left w:val="nil"/>
              <w:bottom w:val="nil"/>
              <w:right w:val="nil"/>
            </w:tcBorders>
            <w:shd w:val="clear" w:color="auto" w:fill="auto"/>
            <w:noWrap/>
            <w:vAlign w:val="center"/>
            <w:hideMark/>
          </w:tcPr>
          <w:p w14:paraId="357D26B2" w14:textId="77777777" w:rsidR="000167A5" w:rsidRPr="000D4429" w:rsidRDefault="000167A5" w:rsidP="000167A5">
            <w:pPr>
              <w:widowControl/>
              <w:jc w:val="right"/>
              <w:rPr>
                <w:del w:id="356" w:author="池本 美都" w:date="2024-06-10T14:08:00Z" w16du:dateUtc="2024-06-10T05:08:00Z"/>
                <w:rFonts w:ascii="Times New Roman" w:eastAsia="游ゴシック" w:hAnsi="Times New Roman" w:cs="Times New Roman"/>
                <w:color w:val="000000"/>
                <w:kern w:val="0"/>
                <w:sz w:val="22"/>
              </w:rPr>
            </w:pPr>
            <w:del w:id="357" w:author="池本 美都" w:date="2024-06-10T14:08:00Z" w16du:dateUtc="2024-06-10T05:08:00Z">
              <w:r w:rsidRPr="000D4429">
                <w:rPr>
                  <w:rFonts w:ascii="Times New Roman" w:eastAsia="游ゴシック" w:hAnsi="Times New Roman" w:cs="Times New Roman"/>
                  <w:color w:val="000000"/>
                  <w:kern w:val="0"/>
                  <w:sz w:val="22"/>
                </w:rPr>
                <w:delText>379</w:delText>
              </w:r>
            </w:del>
          </w:p>
        </w:tc>
      </w:tr>
      <w:tr w:rsidR="000167A5" w:rsidRPr="000D4429" w14:paraId="3E1C0C76" w14:textId="77777777" w:rsidTr="000167A5">
        <w:trPr>
          <w:trHeight w:val="370"/>
          <w:del w:id="358" w:author="池本 美都" w:date="2024-06-10T14:08:00Z"/>
        </w:trPr>
        <w:tc>
          <w:tcPr>
            <w:tcW w:w="3000" w:type="dxa"/>
            <w:tcBorders>
              <w:top w:val="nil"/>
              <w:left w:val="nil"/>
              <w:bottom w:val="single" w:sz="8" w:space="0" w:color="auto"/>
              <w:right w:val="nil"/>
            </w:tcBorders>
            <w:shd w:val="clear" w:color="auto" w:fill="auto"/>
            <w:noWrap/>
            <w:vAlign w:val="center"/>
            <w:hideMark/>
          </w:tcPr>
          <w:p w14:paraId="14910BF6" w14:textId="77777777" w:rsidR="000167A5" w:rsidRPr="000D4429" w:rsidRDefault="000167A5" w:rsidP="000167A5">
            <w:pPr>
              <w:widowControl/>
              <w:jc w:val="left"/>
              <w:rPr>
                <w:del w:id="359" w:author="池本 美都" w:date="2024-06-10T14:08:00Z" w16du:dateUtc="2024-06-10T05:08:00Z"/>
                <w:rFonts w:ascii="Times New Roman" w:eastAsia="游ゴシック" w:hAnsi="Times New Roman" w:cs="Times New Roman"/>
                <w:color w:val="000000"/>
                <w:kern w:val="0"/>
                <w:sz w:val="22"/>
              </w:rPr>
            </w:pPr>
            <w:del w:id="360" w:author="池本 美都" w:date="2024-06-10T14:08:00Z" w16du:dateUtc="2024-06-10T05:08:00Z">
              <w:r w:rsidRPr="000D4429">
                <w:rPr>
                  <w:rFonts w:ascii="Times New Roman" w:eastAsia="游ゴシック" w:hAnsi="Times New Roman" w:cs="Times New Roman"/>
                  <w:color w:val="000000"/>
                  <w:kern w:val="0"/>
                  <w:sz w:val="22"/>
                </w:rPr>
                <w:delText>O’Hara RB</w:delText>
              </w:r>
            </w:del>
          </w:p>
        </w:tc>
        <w:tc>
          <w:tcPr>
            <w:tcW w:w="1940" w:type="dxa"/>
            <w:tcBorders>
              <w:top w:val="nil"/>
              <w:left w:val="nil"/>
              <w:bottom w:val="single" w:sz="8" w:space="0" w:color="auto"/>
              <w:right w:val="nil"/>
            </w:tcBorders>
            <w:shd w:val="clear" w:color="auto" w:fill="auto"/>
            <w:noWrap/>
            <w:vAlign w:val="center"/>
            <w:hideMark/>
          </w:tcPr>
          <w:p w14:paraId="1B84965D" w14:textId="77777777" w:rsidR="000167A5" w:rsidRPr="000D4429" w:rsidRDefault="000167A5" w:rsidP="000167A5">
            <w:pPr>
              <w:widowControl/>
              <w:jc w:val="right"/>
              <w:rPr>
                <w:del w:id="361" w:author="池本 美都" w:date="2024-06-10T14:08:00Z" w16du:dateUtc="2024-06-10T05:08:00Z"/>
                <w:rFonts w:ascii="Times New Roman" w:eastAsia="游ゴシック" w:hAnsi="Times New Roman" w:cs="Times New Roman"/>
                <w:color w:val="000000"/>
                <w:kern w:val="0"/>
                <w:sz w:val="22"/>
              </w:rPr>
            </w:pPr>
            <w:del w:id="362" w:author="池本 美都" w:date="2024-06-10T14:08:00Z" w16du:dateUtc="2024-06-10T05:08:00Z">
              <w:r w:rsidRPr="000D4429">
                <w:rPr>
                  <w:rFonts w:ascii="Times New Roman" w:eastAsia="游ゴシック" w:hAnsi="Times New Roman" w:cs="Times New Roman"/>
                  <w:color w:val="000000"/>
                  <w:kern w:val="0"/>
                  <w:sz w:val="22"/>
                </w:rPr>
                <w:delText>2005</w:delText>
              </w:r>
            </w:del>
          </w:p>
        </w:tc>
        <w:tc>
          <w:tcPr>
            <w:tcW w:w="2857" w:type="dxa"/>
            <w:tcBorders>
              <w:top w:val="nil"/>
              <w:left w:val="nil"/>
              <w:bottom w:val="single" w:sz="8" w:space="0" w:color="auto"/>
              <w:right w:val="nil"/>
            </w:tcBorders>
            <w:shd w:val="clear" w:color="auto" w:fill="auto"/>
            <w:noWrap/>
            <w:vAlign w:val="center"/>
            <w:hideMark/>
          </w:tcPr>
          <w:p w14:paraId="488937E4" w14:textId="77777777" w:rsidR="000167A5" w:rsidRPr="000D4429" w:rsidRDefault="000167A5" w:rsidP="000167A5">
            <w:pPr>
              <w:widowControl/>
              <w:jc w:val="left"/>
              <w:rPr>
                <w:del w:id="363" w:author="池本 美都" w:date="2024-06-10T14:08:00Z" w16du:dateUtc="2024-06-10T05:08:00Z"/>
                <w:rFonts w:ascii="Times New Roman" w:eastAsia="游ゴシック" w:hAnsi="Times New Roman" w:cs="Times New Roman"/>
                <w:color w:val="000000"/>
                <w:kern w:val="0"/>
                <w:sz w:val="22"/>
              </w:rPr>
            </w:pPr>
            <w:del w:id="364" w:author="池本 美都" w:date="2024-06-10T14:08:00Z" w16du:dateUtc="2024-06-10T05:08:00Z">
              <w:r w:rsidRPr="000D4429">
                <w:rPr>
                  <w:rFonts w:ascii="Times New Roman" w:eastAsia="游ゴシック" w:hAnsi="Times New Roman" w:cs="Times New Roman"/>
                  <w:color w:val="000000"/>
                  <w:kern w:val="0"/>
                  <w:sz w:val="22"/>
                </w:rPr>
                <w:delText>Oikos</w:delText>
              </w:r>
            </w:del>
          </w:p>
        </w:tc>
        <w:tc>
          <w:tcPr>
            <w:tcW w:w="1303" w:type="dxa"/>
            <w:tcBorders>
              <w:top w:val="nil"/>
              <w:left w:val="nil"/>
              <w:bottom w:val="single" w:sz="8" w:space="0" w:color="auto"/>
              <w:right w:val="nil"/>
            </w:tcBorders>
            <w:shd w:val="clear" w:color="auto" w:fill="auto"/>
            <w:noWrap/>
            <w:vAlign w:val="center"/>
            <w:hideMark/>
          </w:tcPr>
          <w:p w14:paraId="5331F1F4" w14:textId="77777777" w:rsidR="000167A5" w:rsidRPr="000D4429" w:rsidRDefault="000167A5" w:rsidP="000167A5">
            <w:pPr>
              <w:widowControl/>
              <w:jc w:val="right"/>
              <w:rPr>
                <w:del w:id="365" w:author="池本 美都" w:date="2024-06-10T14:08:00Z" w16du:dateUtc="2024-06-10T05:08:00Z"/>
                <w:rFonts w:ascii="Times New Roman" w:eastAsia="游ゴシック" w:hAnsi="Times New Roman" w:cs="Times New Roman"/>
                <w:color w:val="000000"/>
                <w:kern w:val="0"/>
                <w:sz w:val="22"/>
              </w:rPr>
            </w:pPr>
            <w:del w:id="366" w:author="池本 美都" w:date="2024-06-10T14:08:00Z" w16du:dateUtc="2024-06-10T05:08:00Z">
              <w:r w:rsidRPr="000D4429">
                <w:rPr>
                  <w:rFonts w:ascii="Times New Roman" w:eastAsia="游ゴシック" w:hAnsi="Times New Roman" w:cs="Times New Roman"/>
                  <w:color w:val="000000"/>
                  <w:kern w:val="0"/>
                  <w:sz w:val="22"/>
                </w:rPr>
                <w:delText>74</w:delText>
              </w:r>
            </w:del>
          </w:p>
        </w:tc>
      </w:tr>
    </w:tbl>
    <w:p w14:paraId="4437B3B1" w14:textId="77777777" w:rsidR="00DF6B84" w:rsidRDefault="00DF6B84" w:rsidP="00DF6B84">
      <w:pPr>
        <w:widowControl/>
        <w:jc w:val="left"/>
        <w:rPr>
          <w:rFonts w:ascii="Times New Roman" w:hAnsi="Times New Roman" w:cs="Times New Roman"/>
          <w:sz w:val="22"/>
        </w:rPr>
      </w:pPr>
    </w:p>
    <w:p w14:paraId="13626DCB" w14:textId="77777777" w:rsidR="00CB42CD" w:rsidRDefault="00CB42CD" w:rsidP="00DF6B84">
      <w:pPr>
        <w:widowControl/>
        <w:jc w:val="left"/>
        <w:rPr>
          <w:rFonts w:ascii="Times New Roman" w:hAnsi="Times New Roman" w:cs="Times New Roman"/>
          <w:sz w:val="22"/>
        </w:rPr>
      </w:pPr>
    </w:p>
    <w:p w14:paraId="2546F471" w14:textId="08162D95" w:rsidR="00DF6B84" w:rsidRPr="008C6841" w:rsidRDefault="006531AE" w:rsidP="00DF6B84">
      <w:pPr>
        <w:spacing w:line="360" w:lineRule="auto"/>
        <w:rPr>
          <w:rFonts w:ascii="Times New Roman" w:hAnsi="Times New Roman" w:cs="Times New Roman"/>
          <w:b/>
          <w:bCs/>
          <w:sz w:val="22"/>
        </w:rPr>
      </w:pPr>
      <w:r>
        <w:rPr>
          <w:rFonts w:ascii="Times New Roman" w:hAnsi="Times New Roman" w:cs="Times New Roman" w:hint="eastAsia"/>
          <w:b/>
          <w:bCs/>
          <w:sz w:val="22"/>
        </w:rPr>
        <w:t>Discussion</w:t>
      </w:r>
    </w:p>
    <w:p w14:paraId="2E1C5105" w14:textId="66FCAF46" w:rsidR="00DF6B84" w:rsidRPr="008C6841" w:rsidRDefault="00DF6B84" w:rsidP="00DF6B84">
      <w:pPr>
        <w:spacing w:line="360" w:lineRule="auto"/>
        <w:ind w:firstLine="840"/>
        <w:rPr>
          <w:rFonts w:ascii="Times New Roman" w:hAnsi="Times New Roman" w:cs="Times New Roman"/>
          <w:sz w:val="22"/>
        </w:rPr>
      </w:pPr>
      <w:r w:rsidRPr="008C6841">
        <w:rPr>
          <w:rFonts w:ascii="Times New Roman" w:hAnsi="Times New Roman" w:cs="Times New Roman"/>
          <w:sz w:val="22"/>
        </w:rPr>
        <w:t>We have reviewed how method</w:t>
      </w:r>
      <w:r>
        <w:rPr>
          <w:rFonts w:ascii="Times New Roman" w:hAnsi="Times New Roman" w:cs="Times New Roman" w:hint="eastAsia"/>
          <w:sz w:val="22"/>
        </w:rPr>
        <w:t>s</w:t>
      </w:r>
      <w:r w:rsidRPr="008C6841">
        <w:rPr>
          <w:rFonts w:ascii="Times New Roman" w:hAnsi="Times New Roman" w:cs="Times New Roman"/>
          <w:sz w:val="22"/>
        </w:rPr>
        <w:t xml:space="preserve">, interests, and significance influence our selection on the research topics. These three aspects are not mutually exclusive but rather interdependent. Through this </w:t>
      </w:r>
      <w:r>
        <w:rPr>
          <w:rFonts w:ascii="Times New Roman" w:hAnsi="Times New Roman" w:cs="Times New Roman" w:hint="eastAsia"/>
          <w:sz w:val="22"/>
        </w:rPr>
        <w:t>paper</w:t>
      </w:r>
      <w:r w:rsidRPr="008C6841">
        <w:rPr>
          <w:rFonts w:ascii="Times New Roman" w:hAnsi="Times New Roman" w:cs="Times New Roman"/>
          <w:sz w:val="22"/>
        </w:rPr>
        <w:t>, we have become aware of how method</w:t>
      </w:r>
      <w:r>
        <w:rPr>
          <w:rFonts w:ascii="Times New Roman" w:hAnsi="Times New Roman" w:cs="Times New Roman" w:hint="eastAsia"/>
          <w:sz w:val="22"/>
        </w:rPr>
        <w:t>s</w:t>
      </w:r>
      <w:r w:rsidRPr="008C6841">
        <w:rPr>
          <w:rFonts w:ascii="Times New Roman" w:hAnsi="Times New Roman" w:cs="Times New Roman"/>
          <w:sz w:val="22"/>
        </w:rPr>
        <w:t xml:space="preserve"> and interests can affect what is considered a "process" or a "pattern," highlighting the ambiguity of their boundaries. In the </w:t>
      </w:r>
      <w:r w:rsidRPr="008C6841">
        <w:rPr>
          <w:rFonts w:ascii="Times New Roman" w:hAnsi="Times New Roman" w:cs="Times New Roman"/>
          <w:sz w:val="22"/>
        </w:rPr>
        <w:lastRenderedPageBreak/>
        <w:t xml:space="preserve">section on significance, we referred to how </w:t>
      </w:r>
      <w:r w:rsidR="00C17BD6">
        <w:rPr>
          <w:rFonts w:ascii="Times New Roman" w:hAnsi="Times New Roman" w:cs="Times New Roman" w:hint="eastAsia"/>
          <w:sz w:val="22"/>
        </w:rPr>
        <w:t xml:space="preserve">the </w:t>
      </w:r>
      <w:r w:rsidRPr="008C6841">
        <w:rPr>
          <w:rFonts w:ascii="Times New Roman" w:hAnsi="Times New Roman" w:cs="Times New Roman"/>
          <w:sz w:val="22"/>
        </w:rPr>
        <w:t xml:space="preserve">significance of traditional community ecology, that is, process-oriented types, </w:t>
      </w:r>
      <w:r w:rsidR="00935EAD">
        <w:rPr>
          <w:rFonts w:ascii="Times New Roman" w:hAnsi="Times New Roman" w:cs="Times New Roman"/>
          <w:sz w:val="22"/>
        </w:rPr>
        <w:t>has</w:t>
      </w:r>
      <w:r w:rsidRPr="008C6841">
        <w:rPr>
          <w:rFonts w:ascii="Times New Roman" w:hAnsi="Times New Roman" w:cs="Times New Roman"/>
          <w:sz w:val="22"/>
        </w:rPr>
        <w:t xml:space="preserve"> been criticized, been protected again, and finally mentioned that we cannot deny that the judgment of scientific significance is affected by psychological </w:t>
      </w:r>
      <w:proofErr w:type="gramStart"/>
      <w:r w:rsidRPr="008C6841">
        <w:rPr>
          <w:rFonts w:ascii="Times New Roman" w:hAnsi="Times New Roman" w:cs="Times New Roman"/>
          <w:sz w:val="22"/>
        </w:rPr>
        <w:t>biases, more or less</w:t>
      </w:r>
      <w:proofErr w:type="gramEnd"/>
      <w:r w:rsidRPr="008C6841">
        <w:rPr>
          <w:rFonts w:ascii="Times New Roman" w:hAnsi="Times New Roman" w:cs="Times New Roman"/>
          <w:sz w:val="22"/>
        </w:rPr>
        <w:t>.</w:t>
      </w:r>
    </w:p>
    <w:p w14:paraId="0F5CE89D" w14:textId="359C0A28" w:rsidR="00DF6B84" w:rsidRPr="008C6841" w:rsidRDefault="00DF6B84" w:rsidP="00DF6B84">
      <w:pPr>
        <w:spacing w:line="360" w:lineRule="auto"/>
        <w:ind w:firstLine="840"/>
        <w:rPr>
          <w:rFonts w:ascii="Times New Roman" w:hAnsi="Times New Roman" w:cs="Times New Roman"/>
          <w:sz w:val="22"/>
        </w:rPr>
      </w:pPr>
      <w:r w:rsidRPr="008C6841">
        <w:rPr>
          <w:rFonts w:ascii="Times New Roman" w:hAnsi="Times New Roman" w:cs="Times New Roman"/>
          <w:sz w:val="22"/>
        </w:rPr>
        <w:t xml:space="preserve">If the significance of research is indeed ambiguous, should we simply pursue individual interests and explore research we are passionate about? The answer to this would be both yes and no. Even within the field of ecology, there are numerous specialized subfields, each developing independently and contributing to the diverse landscape of ecological research. Can we collectively work toward a common research goal? Rather, the question may start with, “Do we even have a common research goal?” Not only in ecology but in science itself, the methodology for achieving something as an organization is still quite immature, akin to constructing a castle without a blueprint. Although not widely recognized, Lawton (1991) made sharp observations on these issues. In this essay, he pointed out that each ecologist tends to focus on original materials and ecosystems, but should put more emphasis on common model materials and systems and prioritize reproducibility. Over 30 years have passed </w:t>
      </w:r>
      <w:r w:rsidR="00935EAD">
        <w:rPr>
          <w:rFonts w:ascii="Times New Roman" w:hAnsi="Times New Roman" w:cs="Times New Roman"/>
          <w:sz w:val="22"/>
        </w:rPr>
        <w:t>since</w:t>
      </w:r>
      <w:r w:rsidRPr="008C6841">
        <w:rPr>
          <w:rFonts w:ascii="Times New Roman" w:hAnsi="Times New Roman" w:cs="Times New Roman"/>
          <w:sz w:val="22"/>
        </w:rPr>
        <w:t xml:space="preserve"> </w:t>
      </w:r>
      <w:r w:rsidR="00935EAD">
        <w:rPr>
          <w:rFonts w:ascii="Times New Roman" w:hAnsi="Times New Roman" w:cs="Times New Roman" w:hint="eastAsia"/>
          <w:sz w:val="22"/>
        </w:rPr>
        <w:t xml:space="preserve">the </w:t>
      </w:r>
      <w:r w:rsidRPr="008C6841">
        <w:rPr>
          <w:rFonts w:ascii="Times New Roman" w:hAnsi="Times New Roman" w:cs="Times New Roman"/>
          <w:sz w:val="22"/>
        </w:rPr>
        <w:t xml:space="preserve">publication of the essay, we may have progressed a little; now we have some model systems, such as Brassicaceae and Solanaceae, and improved data sharing by data depository sites. However, research trends are still largely influenced by methodology, interests, and significance, and most researchers still focus on original systems. To change this situation, we may need a larger common goal. In this sense, efforts to resolve ongoing global environmental changes, such as climate changes and anthropogenic disturbance of biodiversity, may have </w:t>
      </w:r>
      <w:r w:rsidR="00367CE1">
        <w:rPr>
          <w:rFonts w:ascii="Times New Roman" w:hAnsi="Times New Roman" w:cs="Times New Roman" w:hint="eastAsia"/>
          <w:sz w:val="22"/>
        </w:rPr>
        <w:t xml:space="preserve">the </w:t>
      </w:r>
      <w:r w:rsidRPr="008C6841">
        <w:rPr>
          <w:rFonts w:ascii="Times New Roman" w:hAnsi="Times New Roman" w:cs="Times New Roman"/>
          <w:sz w:val="22"/>
        </w:rPr>
        <w:t>potential to propel ecology forward.</w:t>
      </w:r>
    </w:p>
    <w:p w14:paraId="7A54808F" w14:textId="70849757" w:rsidR="00DF6B84" w:rsidRPr="008C6841" w:rsidRDefault="00DF6B84" w:rsidP="00DF6B84">
      <w:pPr>
        <w:spacing w:line="360" w:lineRule="auto"/>
        <w:ind w:firstLine="840"/>
        <w:rPr>
          <w:rFonts w:ascii="Times New Roman" w:hAnsi="Times New Roman"/>
          <w:sz w:val="22"/>
          <w:rPrChange w:id="367" w:author="池本 美都" w:date="2024-06-10T14:08:00Z" w16du:dateUtc="2024-06-10T05:08:00Z">
            <w:rPr>
              <w:rFonts w:ascii="Times New Roman" w:hAnsi="Times New Roman"/>
              <w:color w:val="FF0000"/>
              <w:sz w:val="22"/>
            </w:rPr>
          </w:rPrChange>
        </w:rPr>
      </w:pPr>
      <w:r w:rsidRPr="008C6841">
        <w:rPr>
          <w:rFonts w:ascii="Times New Roman" w:hAnsi="Times New Roman" w:cs="Times New Roman"/>
          <w:sz w:val="22"/>
        </w:rPr>
        <w:t xml:space="preserve">Alternatively, further clarification through greater specialization within the field could be a means of achieving organization. Lawton (1991) criticized the scattered approach of ecologists by using the analogy of disassembling different types of watches (spring-driven, </w:t>
      </w:r>
      <w:r w:rsidRPr="008C6841">
        <w:rPr>
          <w:rFonts w:ascii="Times New Roman" w:hAnsi="Times New Roman" w:cs="Times New Roman"/>
          <w:sz w:val="22"/>
        </w:rPr>
        <w:lastRenderedPageBreak/>
        <w:t>electric, pendulum) in parallel to understand the concept of a clock. He argued that this scattered approach would never lead to a comprehensive understanding of the clock's mechanism. Instead, researchers studying spring mechanisms, for instance, could focus solely on springs and create catalogs, which might eventually be useful when assembling a spring-driven clock. Acknowledging this kind of flexibility could eliminate binary and fruitless debates (Pickett 2007) and contribute to the advancement of ecology. In such a scenario, the key lies in how the reorganization is carried out, ultimately requiring an overarching strategy</w:t>
      </w:r>
      <w:r w:rsidRPr="008C6841">
        <w:rPr>
          <w:rFonts w:ascii="Times New Roman" w:hAnsi="Times New Roman"/>
          <w:sz w:val="22"/>
          <w:rPrChange w:id="368" w:author="池本 美都" w:date="2024-06-10T14:08:00Z" w16du:dateUtc="2024-06-10T05:08:00Z">
            <w:rPr>
              <w:rFonts w:ascii="Times New Roman" w:hAnsi="Times New Roman"/>
              <w:color w:val="FF0000"/>
              <w:sz w:val="22"/>
            </w:rPr>
          </w:rPrChange>
        </w:rPr>
        <w:t>.</w:t>
      </w:r>
      <w:r w:rsidR="00E027C0" w:rsidRPr="00A55137">
        <w:rPr>
          <w:rFonts w:ascii="Times New Roman" w:hAnsi="Times New Roman" w:cs="Times New Roman"/>
          <w:color w:val="FF0000"/>
          <w:sz w:val="22"/>
        </w:rPr>
        <w:t xml:space="preserve"> </w:t>
      </w:r>
      <w:r w:rsidR="00F93F7D" w:rsidRPr="00F93F7D">
        <w:rPr>
          <w:rFonts w:ascii="Times New Roman" w:hAnsi="Times New Roman" w:cs="Times New Roman"/>
          <w:color w:val="FF0000"/>
          <w:sz w:val="22"/>
        </w:rPr>
        <w:t xml:space="preserve">The higher-order processes proposed by </w:t>
      </w:r>
      <w:proofErr w:type="spellStart"/>
      <w:r w:rsidR="00F93F7D" w:rsidRPr="00F93F7D">
        <w:rPr>
          <w:rFonts w:ascii="Times New Roman" w:hAnsi="Times New Roman" w:cs="Times New Roman"/>
          <w:color w:val="FF0000"/>
          <w:sz w:val="22"/>
        </w:rPr>
        <w:t>Vellend</w:t>
      </w:r>
      <w:proofErr w:type="spellEnd"/>
      <w:r w:rsidR="00F93F7D" w:rsidRPr="00F93F7D">
        <w:rPr>
          <w:rFonts w:ascii="Times New Roman" w:hAnsi="Times New Roman" w:cs="Times New Roman"/>
          <w:color w:val="FF0000"/>
          <w:sz w:val="22"/>
        </w:rPr>
        <w:t xml:space="preserve"> (2016</w:t>
      </w:r>
      <w:proofErr w:type="gramStart"/>
      <w:r w:rsidR="00F93F7D" w:rsidRPr="00F93F7D">
        <w:rPr>
          <w:rFonts w:ascii="Times New Roman" w:hAnsi="Times New Roman" w:cs="Times New Roman"/>
          <w:color w:val="FF0000"/>
          <w:sz w:val="22"/>
        </w:rPr>
        <w:t>)</w:t>
      </w:r>
      <w:proofErr w:type="gramEnd"/>
      <w:r w:rsidR="00F93F7D" w:rsidRPr="00F93F7D">
        <w:rPr>
          <w:rFonts w:ascii="Times New Roman" w:hAnsi="Times New Roman" w:cs="Times New Roman"/>
          <w:color w:val="FF0000"/>
          <w:sz w:val="22"/>
        </w:rPr>
        <w:t xml:space="preserve"> and the Modern Coexistence Theory (MCT) formalized by Chesson (1994, 2000) could offer valuable insights for developing this overarching strategy.</w:t>
      </w:r>
    </w:p>
    <w:p w14:paraId="16D4F0A1" w14:textId="57366BF6" w:rsidR="00DF6B84" w:rsidRDefault="00DF6B84" w:rsidP="00DF6B84">
      <w:pPr>
        <w:spacing w:line="360" w:lineRule="auto"/>
        <w:ind w:firstLine="840"/>
        <w:rPr>
          <w:rFonts w:ascii="Times New Roman" w:hAnsi="Times New Roman" w:cs="Times New Roman"/>
          <w:sz w:val="22"/>
        </w:rPr>
      </w:pPr>
      <w:r w:rsidRPr="0077170E">
        <w:rPr>
          <w:rFonts w:ascii="Times New Roman" w:hAnsi="Times New Roman" w:cs="Times New Roman"/>
          <w:sz w:val="22"/>
        </w:rPr>
        <w:t xml:space="preserve">In conclusion, we emphasize that </w:t>
      </w:r>
      <w:r w:rsidR="00687700" w:rsidRPr="00314FED">
        <w:rPr>
          <w:rFonts w:ascii="Times New Roman" w:hAnsi="Times New Roman" w:cs="Times New Roman"/>
          <w:sz w:val="22"/>
        </w:rPr>
        <w:t xml:space="preserve">both </w:t>
      </w:r>
      <w:r w:rsidR="00C22C65" w:rsidRPr="00314FED">
        <w:rPr>
          <w:rFonts w:ascii="Times New Roman" w:hAnsi="Times New Roman" w:cs="Times New Roman"/>
          <w:sz w:val="22"/>
        </w:rPr>
        <w:t>process-</w:t>
      </w:r>
      <w:r w:rsidRPr="0077170E">
        <w:rPr>
          <w:rFonts w:ascii="Times New Roman" w:hAnsi="Times New Roman" w:cs="Times New Roman"/>
          <w:sz w:val="22"/>
        </w:rPr>
        <w:t xml:space="preserve"> and </w:t>
      </w:r>
      <w:r w:rsidR="00C22C65" w:rsidRPr="00314FED">
        <w:rPr>
          <w:rFonts w:ascii="Times New Roman" w:hAnsi="Times New Roman" w:cs="Times New Roman"/>
          <w:sz w:val="22"/>
        </w:rPr>
        <w:t>pattern-oriented research</w:t>
      </w:r>
      <w:r w:rsidRPr="0077170E">
        <w:rPr>
          <w:rFonts w:ascii="Times New Roman" w:hAnsi="Times New Roman" w:cs="Times New Roman"/>
          <w:sz w:val="22"/>
        </w:rPr>
        <w:t xml:space="preserve"> are </w:t>
      </w:r>
      <w:r w:rsidR="00C22C65" w:rsidRPr="00314FED">
        <w:rPr>
          <w:rFonts w:ascii="Times New Roman" w:hAnsi="Times New Roman" w:cs="Times New Roman"/>
          <w:sz w:val="22"/>
        </w:rPr>
        <w:t>hierarchical</w:t>
      </w:r>
      <w:r w:rsidRPr="0077170E">
        <w:rPr>
          <w:rFonts w:ascii="Times New Roman" w:hAnsi="Times New Roman" w:cs="Times New Roman"/>
          <w:sz w:val="22"/>
        </w:rPr>
        <w:t xml:space="preserve"> and </w:t>
      </w:r>
      <w:r w:rsidR="00C22C65" w:rsidRPr="00314FED">
        <w:rPr>
          <w:rFonts w:ascii="Times New Roman" w:hAnsi="Times New Roman" w:cs="Times New Roman"/>
          <w:sz w:val="22"/>
        </w:rPr>
        <w:t>interconnected</w:t>
      </w:r>
      <w:r w:rsidR="00A408AF" w:rsidRPr="00314FED">
        <w:rPr>
          <w:rFonts w:ascii="Times New Roman" w:hAnsi="Times New Roman" w:cs="Times New Roman"/>
          <w:sz w:val="22"/>
        </w:rPr>
        <w:t xml:space="preserve"> (Figure 4)</w:t>
      </w:r>
      <w:r w:rsidR="00C22C65" w:rsidRPr="00314FED">
        <w:rPr>
          <w:rFonts w:ascii="Times New Roman" w:hAnsi="Times New Roman" w:cs="Times New Roman"/>
          <w:sz w:val="22"/>
        </w:rPr>
        <w:t>.</w:t>
      </w:r>
      <w:r w:rsidRPr="0077170E">
        <w:rPr>
          <w:rFonts w:ascii="Times New Roman" w:hAnsi="Times New Roman" w:cs="Times New Roman"/>
          <w:sz w:val="22"/>
        </w:rPr>
        <w:t xml:space="preserve"> Ecological processes that we identify often encompass both proximate (i.e., explanations based on characteristics of individual species) and ultimate (i.e., theoretical explanations) aspects, with focus varying based on </w:t>
      </w:r>
      <w:r w:rsidR="00712175" w:rsidRPr="00314FED">
        <w:rPr>
          <w:rFonts w:ascii="Times New Roman" w:hAnsi="Times New Roman" w:cs="Times New Roman"/>
          <w:sz w:val="22"/>
        </w:rPr>
        <w:t>personal</w:t>
      </w:r>
      <w:r w:rsidRPr="0077170E">
        <w:rPr>
          <w:rFonts w:ascii="Times New Roman" w:hAnsi="Times New Roman" w:cs="Times New Roman"/>
          <w:sz w:val="22"/>
        </w:rPr>
        <w:t xml:space="preserve"> interests. </w:t>
      </w:r>
      <w:r w:rsidR="00C70AB5" w:rsidRPr="00314FED">
        <w:rPr>
          <w:rFonts w:ascii="Times New Roman" w:hAnsi="Times New Roman" w:cs="Times New Roman"/>
          <w:sz w:val="22"/>
        </w:rPr>
        <w:t xml:space="preserve">Therefore, </w:t>
      </w:r>
      <w:r w:rsidR="001F5813" w:rsidRPr="00314FED">
        <w:rPr>
          <w:rFonts w:ascii="Times New Roman" w:hAnsi="Times New Roman" w:cs="Times New Roman"/>
          <w:sz w:val="22"/>
        </w:rPr>
        <w:t xml:space="preserve">it is essential to prioritize </w:t>
      </w:r>
      <w:r w:rsidR="00B252D6" w:rsidRPr="00314FED">
        <w:rPr>
          <w:rFonts w:ascii="Times New Roman" w:hAnsi="Times New Roman" w:cs="Times New Roman"/>
          <w:sz w:val="22"/>
        </w:rPr>
        <w:t>personal</w:t>
      </w:r>
      <w:r w:rsidR="001F5813" w:rsidRPr="00314FED">
        <w:rPr>
          <w:rFonts w:ascii="Times New Roman" w:hAnsi="Times New Roman" w:cs="Times New Roman"/>
          <w:sz w:val="22"/>
        </w:rPr>
        <w:t xml:space="preserve"> “interests” over mere subjectivity, recognizing their pivotal role in shaping research agendas.</w:t>
      </w:r>
      <w:r w:rsidR="006047B5" w:rsidRPr="00314FED">
        <w:rPr>
          <w:rFonts w:ascii="Times New Roman" w:hAnsi="Times New Roman" w:cs="Times New Roman"/>
          <w:sz w:val="22"/>
        </w:rPr>
        <w:t xml:space="preserve"> E</w:t>
      </w:r>
      <w:r w:rsidR="00C22C65" w:rsidRPr="00314FED">
        <w:rPr>
          <w:rFonts w:ascii="Times New Roman" w:hAnsi="Times New Roman" w:cs="Times New Roman"/>
          <w:sz w:val="22"/>
        </w:rPr>
        <w:t>mbracing</w:t>
      </w:r>
      <w:r w:rsidRPr="0077170E">
        <w:rPr>
          <w:rFonts w:ascii="Times New Roman" w:hAnsi="Times New Roman" w:cs="Times New Roman"/>
          <w:sz w:val="22"/>
        </w:rPr>
        <w:t xml:space="preserve"> the diversity of research </w:t>
      </w:r>
      <w:r w:rsidR="005A568B" w:rsidRPr="00314FED">
        <w:rPr>
          <w:rFonts w:ascii="Times New Roman" w:hAnsi="Times New Roman" w:cs="Times New Roman"/>
          <w:sz w:val="22"/>
        </w:rPr>
        <w:t>“</w:t>
      </w:r>
      <w:r w:rsidR="00C22C65" w:rsidRPr="00314FED">
        <w:rPr>
          <w:rFonts w:ascii="Times New Roman" w:hAnsi="Times New Roman" w:cs="Times New Roman"/>
          <w:sz w:val="22"/>
        </w:rPr>
        <w:t>methods</w:t>
      </w:r>
      <w:r w:rsidR="005A568B" w:rsidRPr="00314FED">
        <w:rPr>
          <w:rFonts w:ascii="Times New Roman" w:hAnsi="Times New Roman" w:cs="Times New Roman"/>
          <w:sz w:val="22"/>
        </w:rPr>
        <w:t>”</w:t>
      </w:r>
      <w:r w:rsidRPr="0077170E">
        <w:rPr>
          <w:rFonts w:ascii="Times New Roman" w:hAnsi="Times New Roman" w:cs="Times New Roman"/>
          <w:sz w:val="22"/>
        </w:rPr>
        <w:t xml:space="preserve"> is</w:t>
      </w:r>
      <w:r w:rsidR="00C22C65" w:rsidRPr="00314FED">
        <w:rPr>
          <w:rFonts w:ascii="Times New Roman" w:hAnsi="Times New Roman" w:cs="Times New Roman"/>
          <w:sz w:val="22"/>
        </w:rPr>
        <w:t xml:space="preserve"> </w:t>
      </w:r>
      <w:r w:rsidR="006047B5" w:rsidRPr="00314FED">
        <w:rPr>
          <w:rFonts w:ascii="Times New Roman" w:hAnsi="Times New Roman" w:cs="Times New Roman"/>
          <w:sz w:val="22"/>
        </w:rPr>
        <w:t>also</w:t>
      </w:r>
      <w:r w:rsidRPr="0077170E">
        <w:rPr>
          <w:rFonts w:ascii="Times New Roman" w:hAnsi="Times New Roman" w:cs="Times New Roman"/>
          <w:sz w:val="22"/>
        </w:rPr>
        <w:t xml:space="preserve"> crucial, without confining them to specialized methods for </w:t>
      </w:r>
      <w:r w:rsidR="00C22C65" w:rsidRPr="00314FED">
        <w:rPr>
          <w:rFonts w:ascii="Times New Roman" w:hAnsi="Times New Roman" w:cs="Times New Roman"/>
          <w:sz w:val="22"/>
        </w:rPr>
        <w:t>either</w:t>
      </w:r>
      <w:r w:rsidRPr="0077170E">
        <w:rPr>
          <w:rFonts w:ascii="Times New Roman" w:hAnsi="Times New Roman" w:cs="Times New Roman"/>
          <w:sz w:val="22"/>
        </w:rPr>
        <w:t xml:space="preserve"> pattern</w:t>
      </w:r>
      <w:r>
        <w:rPr>
          <w:rFonts w:ascii="Times New Roman" w:hAnsi="Times New Roman" w:cs="Times New Roman" w:hint="eastAsia"/>
          <w:sz w:val="22"/>
        </w:rPr>
        <w:t>-</w:t>
      </w:r>
      <w:r w:rsidRPr="0077170E">
        <w:rPr>
          <w:rFonts w:ascii="Times New Roman" w:hAnsi="Times New Roman" w:cs="Times New Roman"/>
          <w:sz w:val="22"/>
        </w:rPr>
        <w:t xml:space="preserve"> or process-oriented </w:t>
      </w:r>
      <w:r>
        <w:rPr>
          <w:rFonts w:ascii="Times New Roman" w:hAnsi="Times New Roman" w:cs="Times New Roman" w:hint="eastAsia"/>
          <w:sz w:val="22"/>
        </w:rPr>
        <w:t>research</w:t>
      </w:r>
      <w:r w:rsidRPr="0077170E">
        <w:rPr>
          <w:rFonts w:ascii="Times New Roman" w:hAnsi="Times New Roman" w:cs="Times New Roman"/>
          <w:sz w:val="22"/>
        </w:rPr>
        <w:t>.</w:t>
      </w:r>
      <w:r>
        <w:rPr>
          <w:rFonts w:ascii="Times New Roman" w:hAnsi="Times New Roman" w:cs="Times New Roman" w:hint="eastAsia"/>
          <w:sz w:val="22"/>
        </w:rPr>
        <w:t xml:space="preserve"> </w:t>
      </w:r>
      <w:r w:rsidRPr="0077170E">
        <w:rPr>
          <w:rFonts w:ascii="Times New Roman" w:hAnsi="Times New Roman" w:cs="Times New Roman"/>
          <w:sz w:val="22"/>
        </w:rPr>
        <w:t>Recent advancements in modeling allow us to discern processes from observational data.</w:t>
      </w:r>
      <w:r w:rsidRPr="00267D57">
        <w:rPr>
          <w:rFonts w:ascii="Times New Roman" w:hAnsi="Times New Roman" w:cs="Times New Roman"/>
          <w:sz w:val="22"/>
        </w:rPr>
        <w:t xml:space="preserve"> Additionally, we must acknowledge the </w:t>
      </w:r>
      <w:r>
        <w:rPr>
          <w:rFonts w:ascii="Times New Roman" w:hAnsi="Times New Roman" w:cs="Times New Roman"/>
          <w:sz w:val="22"/>
        </w:rPr>
        <w:t>“</w:t>
      </w:r>
      <w:r w:rsidRPr="00267D57">
        <w:rPr>
          <w:rFonts w:ascii="Times New Roman" w:hAnsi="Times New Roman" w:cs="Times New Roman"/>
          <w:sz w:val="22"/>
        </w:rPr>
        <w:t>significance</w:t>
      </w:r>
      <w:r>
        <w:rPr>
          <w:rFonts w:ascii="Times New Roman" w:hAnsi="Times New Roman" w:cs="Times New Roman"/>
          <w:sz w:val="22"/>
        </w:rPr>
        <w:t>”</w:t>
      </w:r>
      <w:r w:rsidRPr="00267D57">
        <w:rPr>
          <w:rFonts w:ascii="Times New Roman" w:hAnsi="Times New Roman" w:cs="Times New Roman"/>
          <w:sz w:val="22"/>
        </w:rPr>
        <w:t xml:space="preserve"> of various research approaches and fields, steering clear of narrow and arbitrary evaluations. The </w:t>
      </w:r>
      <w:r>
        <w:rPr>
          <w:rFonts w:ascii="Times New Roman" w:hAnsi="Times New Roman" w:cs="Times New Roman" w:hint="eastAsia"/>
          <w:sz w:val="22"/>
        </w:rPr>
        <w:t>significanc</w:t>
      </w:r>
      <w:r w:rsidRPr="00267D57">
        <w:rPr>
          <w:rFonts w:ascii="Times New Roman" w:hAnsi="Times New Roman" w:cs="Times New Roman"/>
          <w:sz w:val="22"/>
        </w:rPr>
        <w:t>e of a study transcends mere metrics like research funding or publication in high-impact factor journals.</w:t>
      </w:r>
      <w:r>
        <w:rPr>
          <w:rFonts w:ascii="Times New Roman" w:hAnsi="Times New Roman" w:cs="Times New Roman" w:hint="eastAsia"/>
          <w:sz w:val="22"/>
        </w:rPr>
        <w:t xml:space="preserve"> </w:t>
      </w:r>
      <w:r w:rsidR="007D4AD8" w:rsidRPr="00314FED">
        <w:rPr>
          <w:rFonts w:ascii="Times New Roman" w:hAnsi="Times New Roman" w:cs="Times New Roman"/>
          <w:sz w:val="22"/>
        </w:rPr>
        <w:t xml:space="preserve">In the development of ecological science, the roles of methods, interests, and significance are crucial. By challenging conventional views and considering these factors holistically and by finding where they intersect (the red circle in Figure 4), researchers can identify and pursue research questions that are not only scientifically valuable but also personally meaningful and feasible. As process-oriented researchers, we take </w:t>
      </w:r>
      <w:r w:rsidR="007D4AD8" w:rsidRPr="00314FED">
        <w:rPr>
          <w:rFonts w:ascii="Times New Roman" w:hAnsi="Times New Roman" w:cs="Times New Roman"/>
          <w:sz w:val="22"/>
        </w:rPr>
        <w:lastRenderedPageBreak/>
        <w:t xml:space="preserve">pride in our system-specific investigations. </w:t>
      </w:r>
      <w:r w:rsidR="007D4AD8" w:rsidRPr="00314FED">
        <w:rPr>
          <w:rFonts w:ascii="Times New Roman" w:hAnsi="Times New Roman" w:cs="Times New Roman"/>
        </w:rPr>
        <w:t xml:space="preserve">There are many important things that can only be discovered in that species and that system. </w:t>
      </w:r>
      <w:r w:rsidR="007D4AD8" w:rsidRPr="00314FED">
        <w:rPr>
          <w:rFonts w:ascii="Times New Roman" w:hAnsi="Times New Roman" w:cs="Times New Roman"/>
          <w:sz w:val="22"/>
        </w:rPr>
        <w:t xml:space="preserve">However, we must acknowledge the importance of spreading our findings in a manner that can be extrapolated to other systems. </w:t>
      </w:r>
      <w:r w:rsidR="007D4AD8" w:rsidRPr="00314FED">
        <w:rPr>
          <w:rFonts w:ascii="Times New Roman" w:hAnsi="Times New Roman" w:cs="Times New Roman"/>
        </w:rPr>
        <w:t xml:space="preserve">For instance, while process-oriented studies offer valuable insights into the intricate interactions of organisms, they are sometimes overly focused on proximate aspects. On the other hand, simply categorizing phenomena into higher-order processes may fail to convey the interest and depth of individual systems and may lose the interest of process-oriented researchers. </w:t>
      </w:r>
      <w:r w:rsidR="007D4AD8" w:rsidRPr="00314FED">
        <w:rPr>
          <w:rFonts w:ascii="Times New Roman" w:hAnsi="Times New Roman" w:cs="Times New Roman"/>
          <w:sz w:val="22"/>
        </w:rPr>
        <w:t xml:space="preserve">To explain how it is species-specific and yet not species-specific, one must maintain a firm interest without getting stuck in a rigid method and consider its importance at various levels of hierarchy. When the </w:t>
      </w:r>
      <w:r w:rsidR="006202F5">
        <w:rPr>
          <w:rFonts w:ascii="Times New Roman" w:hAnsi="Times New Roman" w:cs="Times New Roman" w:hint="eastAsia"/>
          <w:sz w:val="22"/>
        </w:rPr>
        <w:t>significance</w:t>
      </w:r>
      <w:r w:rsidR="007D4AD8" w:rsidRPr="00314FED">
        <w:rPr>
          <w:rFonts w:ascii="Times New Roman" w:hAnsi="Times New Roman" w:cs="Times New Roman"/>
          <w:sz w:val="22"/>
        </w:rPr>
        <w:t xml:space="preserve"> is balanced, neither too focused on patterns nor too focused on processes, a kind of general law may emerge that is just good enough. These </w:t>
      </w:r>
      <w:r w:rsidR="003349F2">
        <w:rPr>
          <w:rFonts w:ascii="Times New Roman" w:hAnsi="Times New Roman" w:cs="Times New Roman"/>
          <w:sz w:val="22"/>
        </w:rPr>
        <w:t>“</w:t>
      </w:r>
      <w:r w:rsidR="007D4AD8" w:rsidRPr="00314FED">
        <w:rPr>
          <w:rFonts w:ascii="Times New Roman" w:hAnsi="Times New Roman" w:cs="Times New Roman"/>
          <w:sz w:val="22"/>
        </w:rPr>
        <w:t>just good enough</w:t>
      </w:r>
      <w:r w:rsidR="003349F2">
        <w:rPr>
          <w:rFonts w:ascii="Times New Roman" w:hAnsi="Times New Roman" w:cs="Times New Roman"/>
          <w:sz w:val="22"/>
        </w:rPr>
        <w:t>”</w:t>
      </w:r>
      <w:r w:rsidR="007D4AD8" w:rsidRPr="00314FED">
        <w:rPr>
          <w:rFonts w:ascii="Times New Roman" w:hAnsi="Times New Roman" w:cs="Times New Roman"/>
          <w:sz w:val="22"/>
        </w:rPr>
        <w:t xml:space="preserve"> general laws serve as bridges between intricate processes and overarching ecological patterns, enriching our understanding of ecological phenomena. Rather than conforming to singular, unified principles, they embrace the hierarchical interplay of individual processes and patterns, collectively enhancing our ecological insights</w:t>
      </w:r>
      <w:r w:rsidRPr="00267D57">
        <w:rPr>
          <w:rFonts w:ascii="Times New Roman" w:hAnsi="Times New Roman" w:cs="Times New Roman"/>
          <w:sz w:val="22"/>
        </w:rPr>
        <w:t>.</w:t>
      </w:r>
    </w:p>
    <w:p w14:paraId="0BFC830F" w14:textId="77777777" w:rsidR="00A97D41" w:rsidRDefault="00A97D41" w:rsidP="00A97D41">
      <w:pPr>
        <w:spacing w:line="360" w:lineRule="auto"/>
        <w:rPr>
          <w:del w:id="369" w:author="池本 美都" w:date="2024-06-10T14:08:00Z" w16du:dateUtc="2024-06-10T05:08:00Z"/>
          <w:rFonts w:ascii="Times New Roman" w:hAnsi="Times New Roman" w:cs="Times New Roman"/>
          <w:sz w:val="22"/>
        </w:rPr>
      </w:pPr>
      <w:del w:id="370" w:author="池本 美都" w:date="2024-06-10T14:08:00Z" w16du:dateUtc="2024-06-10T05:08:00Z">
        <w:r>
          <w:rPr>
            <w:rFonts w:ascii="Times New Roman" w:hAnsi="Times New Roman" w:cs="Times New Roman"/>
            <w:noProof/>
            <w:sz w:val="22"/>
          </w:rPr>
          <w:drawing>
            <wp:anchor distT="0" distB="0" distL="114300" distR="114300" simplePos="0" relativeHeight="251668480" behindDoc="0" locked="0" layoutInCell="1" allowOverlap="1" wp14:anchorId="0F07A3B3" wp14:editId="331FBEC7">
              <wp:simplePos x="0" y="0"/>
              <wp:positionH relativeFrom="column">
                <wp:posOffset>-146685</wp:posOffset>
              </wp:positionH>
              <wp:positionV relativeFrom="paragraph">
                <wp:posOffset>387350</wp:posOffset>
              </wp:positionV>
              <wp:extent cx="3438525" cy="2735580"/>
              <wp:effectExtent l="0" t="0" r="0" b="0"/>
              <wp:wrapSquare wrapText="bothSides"/>
              <wp:docPr id="24485961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2735580"/>
                      </a:xfrm>
                      <a:prstGeom prst="rect">
                        <a:avLst/>
                      </a:prstGeom>
                      <a:noFill/>
                    </pic:spPr>
                  </pic:pic>
                </a:graphicData>
              </a:graphic>
              <wp14:sizeRelH relativeFrom="margin">
                <wp14:pctWidth>0</wp14:pctWidth>
              </wp14:sizeRelH>
              <wp14:sizeRelV relativeFrom="margin">
                <wp14:pctHeight>0</wp14:pctHeight>
              </wp14:sizeRelV>
            </wp:anchor>
          </w:drawing>
        </w:r>
      </w:del>
    </w:p>
    <w:p w14:paraId="713C7BC3" w14:textId="77777777" w:rsidR="003349F2" w:rsidRDefault="003349F2" w:rsidP="00314FED">
      <w:pPr>
        <w:spacing w:line="360" w:lineRule="auto"/>
        <w:ind w:firstLine="840"/>
        <w:rPr>
          <w:del w:id="371" w:author="池本 美都" w:date="2024-06-10T14:08:00Z" w16du:dateUtc="2024-06-10T05:08:00Z"/>
          <w:rFonts w:ascii="Times New Roman" w:hAnsi="Times New Roman" w:cs="Times New Roman"/>
          <w:sz w:val="22"/>
        </w:rPr>
      </w:pPr>
    </w:p>
    <w:p w14:paraId="3864D336" w14:textId="77777777" w:rsidR="003349F2" w:rsidRPr="00314FED" w:rsidRDefault="003349F2" w:rsidP="00314FED">
      <w:pPr>
        <w:spacing w:line="360" w:lineRule="auto"/>
        <w:ind w:firstLine="840"/>
        <w:rPr>
          <w:del w:id="372" w:author="池本 美都" w:date="2024-06-10T14:08:00Z" w16du:dateUtc="2024-06-10T05:08:00Z"/>
          <w:rFonts w:ascii="Times New Roman" w:hAnsi="Times New Roman" w:cs="Times New Roman"/>
          <w:sz w:val="22"/>
        </w:rPr>
      </w:pPr>
    </w:p>
    <w:p w14:paraId="0E48CD52" w14:textId="185C4831" w:rsidR="00DF6B84" w:rsidRPr="00DF6B84" w:rsidRDefault="00CB42CD">
      <w:pPr>
        <w:spacing w:line="360" w:lineRule="auto"/>
        <w:ind w:firstLine="840"/>
        <w:rPr>
          <w:rFonts w:ascii="Times New Roman" w:hAnsi="Times New Roman"/>
          <w:sz w:val="22"/>
          <w:rPrChange w:id="373" w:author="池本 美都" w:date="2024-06-10T14:08:00Z" w16du:dateUtc="2024-06-10T05:08:00Z">
            <w:rPr>
              <w:rFonts w:ascii="Times New Roman" w:hAnsi="Times New Roman"/>
              <w:color w:val="FF0000"/>
              <w:sz w:val="22"/>
            </w:rPr>
          </w:rPrChange>
        </w:rPr>
        <w:pPrChange w:id="374" w:author="池本 美都" w:date="2024-06-10T14:08:00Z" w16du:dateUtc="2024-06-10T05:08:00Z">
          <w:pPr>
            <w:spacing w:line="360" w:lineRule="auto"/>
          </w:pPr>
        </w:pPrChange>
      </w:pPr>
      <w:ins w:id="375" w:author="池本 美都" w:date="2024-06-10T14:08:00Z" w16du:dateUtc="2024-06-10T05:08:00Z">
        <w:r>
          <w:rPr>
            <w:rFonts w:ascii="Times New Roman" w:hAnsi="Times New Roman" w:cs="Times New Roman"/>
            <w:noProof/>
            <w:sz w:val="22"/>
          </w:rPr>
          <mc:AlternateContent>
            <mc:Choice Requires="wps">
              <w:drawing>
                <wp:anchor distT="0" distB="0" distL="114300" distR="114300" simplePos="0" relativeHeight="251663360" behindDoc="0" locked="0" layoutInCell="1" allowOverlap="1" wp14:anchorId="2A001A58" wp14:editId="323BEE73">
                  <wp:simplePos x="0" y="0"/>
                  <wp:positionH relativeFrom="column">
                    <wp:posOffset>4158615</wp:posOffset>
                  </wp:positionH>
                  <wp:positionV relativeFrom="paragraph">
                    <wp:posOffset>2587625</wp:posOffset>
                  </wp:positionV>
                  <wp:extent cx="1657350" cy="533400"/>
                  <wp:effectExtent l="0" t="0" r="0" b="0"/>
                  <wp:wrapNone/>
                  <wp:docPr id="684131461" name="テキスト ボックス 3"/>
                  <wp:cNvGraphicFramePr/>
                  <a:graphic xmlns:a="http://schemas.openxmlformats.org/drawingml/2006/main">
                    <a:graphicData uri="http://schemas.microsoft.com/office/word/2010/wordprocessingShape">
                      <wps:wsp>
                        <wps:cNvSpPr txBox="1"/>
                        <wps:spPr>
                          <a:xfrm>
                            <a:off x="0" y="0"/>
                            <a:ext cx="1657350" cy="533400"/>
                          </a:xfrm>
                          <a:prstGeom prst="rect">
                            <a:avLst/>
                          </a:prstGeom>
                          <a:solidFill>
                            <a:schemeClr val="lt1"/>
                          </a:solidFill>
                          <a:ln w="6350">
                            <a:noFill/>
                          </a:ln>
                        </wps:spPr>
                        <wps:txbx>
                          <w:txbxContent>
                            <w:p w14:paraId="3052A1D8" w14:textId="77777777" w:rsidR="00000000" w:rsidRDefault="0000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001A58" id="テキスト ボックス 3" o:spid="_x0000_s1029" type="#_x0000_t202" style="position:absolute;left:0;text-align:left;margin-left:327.45pt;margin-top:203.75pt;width:130.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feLQIAAFs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" fillcolor="white [3201]" stroked="f" strokeweight=".5pt">
                  <v:textbox>
                    <w:txbxContent/>
                  </v:textbox>
                </v:shape>
              </w:pict>
            </mc:Fallback>
          </mc:AlternateContent>
        </w:r>
      </w:ins>
    </w:p>
    <w:sectPr w:rsidR="00DF6B84" w:rsidRPr="00DF6B84" w:rsidSect="00CB42CD">
      <w:pgSz w:w="11906" w:h="16838"/>
      <w:pgMar w:top="1985" w:right="1701" w:bottom="1701" w:left="1701" w:header="851" w:footer="992" w:gutter="0"/>
      <w:lnNumType w:countBy="1" w:restart="continuous"/>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池本 美都" w:date="2024-06-10T15:13:00Z" w:initials="池本">
    <w:p w14:paraId="17ED50C0" w14:textId="77777777" w:rsidR="009F420A" w:rsidRDefault="0001571C" w:rsidP="009F420A">
      <w:pPr>
        <w:pStyle w:val="a4"/>
        <w:jc w:val="left"/>
      </w:pPr>
      <w:r>
        <w:rPr>
          <w:rStyle w:val="a3"/>
        </w:rPr>
        <w:annotationRef/>
      </w:r>
      <w:r w:rsidR="009F420A">
        <w:t>この段落は、プロセス研究とパターン研究とは何かを説明する段落にしてみました。</w:t>
      </w:r>
    </w:p>
  </w:comment>
  <w:comment w:id="22" w:author="池本 美都" w:date="2024-06-10T15:14:00Z" w:initials="池本">
    <w:p w14:paraId="3F9F9318" w14:textId="77777777" w:rsidR="003E018C" w:rsidRDefault="0001571C" w:rsidP="003E018C">
      <w:pPr>
        <w:pStyle w:val="a4"/>
        <w:jc w:val="left"/>
      </w:pPr>
      <w:r>
        <w:rPr>
          <w:rStyle w:val="a3"/>
        </w:rPr>
        <w:annotationRef/>
      </w:r>
      <w:r w:rsidR="003E018C">
        <w:t>この段落は、プロセス研究とパターン研究の論争の歴史と問題意識の提示</w:t>
      </w:r>
    </w:p>
  </w:comment>
  <w:comment w:id="34" w:author="池本 美都" w:date="2024-06-10T14:25:00Z" w:initials="池本">
    <w:p w14:paraId="5935B241" w14:textId="15BDDCAE" w:rsidR="003604E4" w:rsidRDefault="003604E4">
      <w:pPr>
        <w:pStyle w:val="a4"/>
      </w:pPr>
      <w:r>
        <w:rPr>
          <w:rStyle w:val="a3"/>
        </w:rPr>
        <w:annotationRef/>
      </w:r>
      <w:r>
        <w:rPr>
          <w:rFonts w:hint="eastAsia"/>
        </w:rPr>
        <w:t>引用これでOK？</w:t>
      </w:r>
    </w:p>
  </w:comment>
  <w:comment w:id="51" w:author="池本 美都" w:date="2024-06-10T16:17:00Z" w:initials="池本">
    <w:p w14:paraId="63AA5F8D" w14:textId="77777777" w:rsidR="003C5BD2" w:rsidRDefault="003C5BD2" w:rsidP="003C5BD2">
      <w:pPr>
        <w:pStyle w:val="a4"/>
        <w:jc w:val="left"/>
      </w:pPr>
      <w:r>
        <w:rPr>
          <w:rStyle w:val="a3"/>
        </w:rPr>
        <w:annotationRef/>
      </w:r>
      <w:r>
        <w:t>論文読んでないので、この改訂案がおかしかったら直してください。</w:t>
      </w:r>
    </w:p>
  </w:comment>
  <w:comment w:id="90" w:author="池本 美都" w:date="2024-06-10T14:32:00Z" w:initials="池本">
    <w:p w14:paraId="59EB1BE3" w14:textId="2DEBFC27" w:rsidR="009F420A" w:rsidRDefault="009F420A" w:rsidP="009F420A">
      <w:pPr>
        <w:pStyle w:val="a4"/>
      </w:pPr>
      <w:r>
        <w:rPr>
          <w:rStyle w:val="a3"/>
        </w:rPr>
        <w:annotationRef/>
      </w:r>
      <w:r>
        <w:rPr>
          <w:rFonts w:hint="eastAsia"/>
        </w:rPr>
        <w:t>ここはつながりが良くないのでは</w:t>
      </w:r>
    </w:p>
  </w:comment>
  <w:comment w:id="113" w:author="Yoko Wada" w:date="2024-05-24T16:37:00Z" w:initials="YW">
    <w:p w14:paraId="568CEA62" w14:textId="77777777" w:rsidR="003E018C" w:rsidRDefault="003E018C" w:rsidP="003E018C">
      <w:pPr>
        <w:pStyle w:val="a4"/>
      </w:pPr>
      <w:r>
        <w:rPr>
          <w:rStyle w:val="a3"/>
        </w:rPr>
        <w:annotationRef/>
      </w:r>
      <w:r>
        <w:t>R</w:t>
      </w:r>
      <w:r>
        <w:rPr>
          <w:rFonts w:hint="eastAsia"/>
        </w:rPr>
        <w:t>ead it</w:t>
      </w:r>
    </w:p>
  </w:comment>
  <w:comment w:id="87" w:author="池本 美都" w:date="2024-06-10T15:24:00Z" w:initials="池本">
    <w:p w14:paraId="126B8190" w14:textId="77777777" w:rsidR="00CC4493" w:rsidRDefault="009F420A" w:rsidP="00CC4493">
      <w:pPr>
        <w:pStyle w:val="a4"/>
        <w:jc w:val="left"/>
      </w:pPr>
      <w:r>
        <w:rPr>
          <w:rStyle w:val="a3"/>
        </w:rPr>
        <w:annotationRef/>
      </w:r>
      <w:r w:rsidR="00CC4493">
        <w:t>元の文章では、シンバーロフの論文とクッキーのたとえが前の文章とどうつながるのかちょっとよくわかりませんでした。まずは手短に、これまでの論争の歴史をまとめるのが良いかなと思いました。</w:t>
      </w:r>
    </w:p>
  </w:comment>
  <w:comment w:id="157" w:author="Yoko Wada" w:date="2024-05-24T16:37:00Z" w:initials="YW">
    <w:p w14:paraId="5F60E20A" w14:textId="42EF2093" w:rsidR="008155CF" w:rsidRDefault="008155CF">
      <w:pPr>
        <w:pStyle w:val="a4"/>
      </w:pPr>
      <w:r>
        <w:rPr>
          <w:rStyle w:val="a3"/>
        </w:rPr>
        <w:annotationRef/>
      </w:r>
      <w:r>
        <w:t>R</w:t>
      </w:r>
      <w:r>
        <w:rPr>
          <w:rFonts w:hint="eastAsia"/>
        </w:rPr>
        <w:t>ead it</w:t>
      </w:r>
    </w:p>
  </w:comment>
  <w:comment w:id="155" w:author="池本 美都" w:date="2024-06-10T14:32:00Z" w:initials="池本">
    <w:p w14:paraId="56F5E34D" w14:textId="3BD6F6F2" w:rsidR="00C27A8E" w:rsidRDefault="00C27A8E">
      <w:pPr>
        <w:pStyle w:val="a4"/>
      </w:pPr>
      <w:r>
        <w:rPr>
          <w:rStyle w:val="a3"/>
        </w:rPr>
        <w:annotationRef/>
      </w:r>
      <w:r>
        <w:rPr>
          <w:rFonts w:hint="eastAsia"/>
        </w:rPr>
        <w:t>ここはつながりが良くないのでは</w:t>
      </w:r>
    </w:p>
  </w:comment>
  <w:comment w:id="174" w:author="Yoko Wada" w:date="2024-05-17T10:44:00Z" w:initials="YW">
    <w:p w14:paraId="7933C33D" w14:textId="02D1F100" w:rsidR="00D8278D" w:rsidRDefault="00D8278D">
      <w:pPr>
        <w:pStyle w:val="a4"/>
      </w:pPr>
      <w:r>
        <w:rPr>
          <w:rStyle w:val="a3"/>
        </w:rPr>
        <w:annotationRef/>
      </w:r>
      <w:r>
        <w:rPr>
          <w:rFonts w:hint="eastAsia"/>
        </w:rPr>
        <w:t>定義についてのフォーマルな議論</w:t>
      </w:r>
      <w:r w:rsidR="00F07675">
        <w:rPr>
          <w:rFonts w:hint="eastAsia"/>
        </w:rPr>
        <w:t xml:space="preserve">　コンセンサスがない</w:t>
      </w:r>
    </w:p>
  </w:comment>
  <w:comment w:id="181" w:author="Yoko Wada" w:date="2024-05-14T12:49:00Z" w:initials="YW">
    <w:p w14:paraId="7BD0566E" w14:textId="77777777" w:rsidR="00DF6B84" w:rsidRDefault="00DF6B84" w:rsidP="00DF6B84">
      <w:pPr>
        <w:pStyle w:val="a4"/>
      </w:pPr>
      <w:r>
        <w:rPr>
          <w:rStyle w:val="a3"/>
        </w:rPr>
        <w:annotationRef/>
      </w:r>
      <w:r>
        <w:rPr>
          <w:rFonts w:hint="eastAsia"/>
        </w:rPr>
        <w:t>写真を入れてもいいかも</w:t>
      </w:r>
    </w:p>
  </w:comment>
  <w:comment w:id="185" w:author="池本 美都" w:date="2024-06-10T17:32:00Z" w:initials="池本">
    <w:p w14:paraId="04473934" w14:textId="77777777" w:rsidR="00434F85" w:rsidRDefault="00434F85" w:rsidP="00434F85">
      <w:pPr>
        <w:pStyle w:val="a4"/>
        <w:jc w:val="left"/>
      </w:pPr>
      <w:r>
        <w:rPr>
          <w:rStyle w:val="a3"/>
        </w:rPr>
        <w:annotationRef/>
      </w:r>
      <w:r>
        <w:t>この段落はノーチェックです。</w:t>
      </w:r>
    </w:p>
  </w:comment>
  <w:comment w:id="186" w:author="Yoko Wada" w:date="2024-05-17T11:21:00Z" w:initials="YW">
    <w:p w14:paraId="4EFB7DF1" w14:textId="3DBC6314" w:rsidR="008507D9" w:rsidRDefault="0099217C">
      <w:pPr>
        <w:pStyle w:val="a4"/>
      </w:pPr>
      <w:r>
        <w:rPr>
          <w:rStyle w:val="a3"/>
        </w:rPr>
        <w:annotationRef/>
      </w:r>
      <w:hyperlink r:id="rId1" w:history="1">
        <w:r w:rsidR="00224994" w:rsidRPr="00F63E22">
          <w:rPr>
            <w:rStyle w:val="ad"/>
          </w:rPr>
          <w:t>https://esajournals.onlinelibrary.wiley.com/doi/full/10.1002/fee.1993</w:t>
        </w:r>
      </w:hyperlink>
    </w:p>
  </w:comment>
  <w:comment w:id="305" w:author="Yoko Wada" w:date="2024-05-17T11:09:00Z" w:initials="YW">
    <w:p w14:paraId="15640CA7" w14:textId="45328283" w:rsidR="005B796C" w:rsidRDefault="005B796C">
      <w:pPr>
        <w:pStyle w:val="a4"/>
      </w:pPr>
      <w:r>
        <w:rPr>
          <w:rStyle w:val="a3"/>
        </w:rPr>
        <w:annotationRef/>
      </w:r>
      <w:r>
        <w:rPr>
          <w:rFonts w:hint="eastAsia"/>
        </w:rPr>
        <w:t>散布図？</w:t>
      </w:r>
      <w:r w:rsidR="007C09E4">
        <w:rPr>
          <w:rFonts w:hint="eastAsia"/>
        </w:rPr>
        <w:t xml:space="preserve">　最近でも引用されているのかどうか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ED50C0" w15:done="0"/>
  <w15:commentEx w15:paraId="3F9F9318" w15:done="0"/>
  <w15:commentEx w15:paraId="5935B241" w15:done="0"/>
  <w15:commentEx w15:paraId="63AA5F8D" w15:done="0"/>
  <w15:commentEx w15:paraId="59EB1BE3" w15:done="0"/>
  <w15:commentEx w15:paraId="568CEA62" w15:done="0"/>
  <w15:commentEx w15:paraId="126B8190" w15:done="0"/>
  <w15:commentEx w15:paraId="5F60E20A" w15:done="0"/>
  <w15:commentEx w15:paraId="56F5E34D" w15:done="0"/>
  <w15:commentEx w15:paraId="7933C33D" w15:done="0"/>
  <w15:commentEx w15:paraId="7BD0566E" w15:done="0"/>
  <w15:commentEx w15:paraId="04473934" w15:done="0"/>
  <w15:commentEx w15:paraId="4EFB7DF1" w15:done="0"/>
  <w15:commentEx w15:paraId="15640C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DEE5F2" w16cex:dateUtc="2024-06-10T06:13:00Z"/>
  <w16cex:commentExtensible w16cex:durableId="10EB8031" w16cex:dateUtc="2024-06-10T06:14:00Z"/>
  <w16cex:commentExtensible w16cex:durableId="0ADEFF94" w16cex:dateUtc="2024-06-10T05:25:00Z"/>
  <w16cex:commentExtensible w16cex:durableId="070EE20F" w16cex:dateUtc="2024-06-10T07:17:00Z"/>
  <w16cex:commentExtensible w16cex:durableId="280045ED" w16cex:dateUtc="2024-06-10T05:32:00Z"/>
  <w16cex:commentExtensible w16cex:durableId="63FEF12A" w16cex:dateUtc="2024-05-24T07:37:00Z"/>
  <w16cex:commentExtensible w16cex:durableId="05C985C1" w16cex:dateUtc="2024-06-10T06:24:00Z"/>
  <w16cex:commentExtensible w16cex:durableId="14E1F880" w16cex:dateUtc="2024-05-24T07:37:00Z"/>
  <w16cex:commentExtensible w16cex:durableId="03BB352E" w16cex:dateUtc="2024-06-10T05:32:00Z"/>
  <w16cex:commentExtensible w16cex:durableId="2F04A4E0" w16cex:dateUtc="2024-05-17T01:44:00Z"/>
  <w16cex:commentExtensible w16cex:durableId="7A53679E" w16cex:dateUtc="2024-05-14T03:49:00Z"/>
  <w16cex:commentExtensible w16cex:durableId="5018EC69" w16cex:dateUtc="2024-06-10T08:32:00Z"/>
  <w16cex:commentExtensible w16cex:durableId="2C50EEF8" w16cex:dateUtc="2024-05-17T02:21:00Z"/>
  <w16cex:commentExtensible w16cex:durableId="44903030" w16cex:dateUtc="2024-05-17T02:09:00Z">
    <w16cex:extLst>
      <w16:ext w16:uri="{CE6994B0-6A32-4C9F-8C6B-6E91EDA988CE}">
        <cr:reactions xmlns:cr="http://schemas.microsoft.com/office/comments/2020/reactions">
          <cr:reaction reactionType="1">
            <cr:reactionInfo dateUtc="2024-06-07T02:49:59Z">
              <cr:user userId="S::ikemoto.mito@nies.go.jp::7b4f886a-f33c-444c-84fa-6475574d5af7" userProvider="AD" userName="池本 美都"/>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ED50C0" w16cid:durableId="5EDEE5F2"/>
  <w16cid:commentId w16cid:paraId="3F9F9318" w16cid:durableId="10EB8031"/>
  <w16cid:commentId w16cid:paraId="5935B241" w16cid:durableId="0ADEFF94"/>
  <w16cid:commentId w16cid:paraId="63AA5F8D" w16cid:durableId="070EE20F"/>
  <w16cid:commentId w16cid:paraId="59EB1BE3" w16cid:durableId="280045ED"/>
  <w16cid:commentId w16cid:paraId="568CEA62" w16cid:durableId="63FEF12A"/>
  <w16cid:commentId w16cid:paraId="126B8190" w16cid:durableId="05C985C1"/>
  <w16cid:commentId w16cid:paraId="5F60E20A" w16cid:durableId="14E1F880"/>
  <w16cid:commentId w16cid:paraId="56F5E34D" w16cid:durableId="03BB352E"/>
  <w16cid:commentId w16cid:paraId="7933C33D" w16cid:durableId="2F04A4E0"/>
  <w16cid:commentId w16cid:paraId="7BD0566E" w16cid:durableId="7A53679E"/>
  <w16cid:commentId w16cid:paraId="04473934" w16cid:durableId="5018EC69"/>
  <w16cid:commentId w16cid:paraId="4EFB7DF1" w16cid:durableId="2C50EEF8"/>
  <w16cid:commentId w16cid:paraId="15640CA7" w16cid:durableId="449030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D1CE6" w14:textId="77777777" w:rsidR="007E1F68" w:rsidRDefault="007E1F68" w:rsidP="00CC35A4">
      <w:r>
        <w:separator/>
      </w:r>
    </w:p>
  </w:endnote>
  <w:endnote w:type="continuationSeparator" w:id="0">
    <w:p w14:paraId="4BF0BFF3" w14:textId="77777777" w:rsidR="007E1F68" w:rsidRDefault="007E1F68" w:rsidP="00CC35A4">
      <w:r>
        <w:continuationSeparator/>
      </w:r>
    </w:p>
  </w:endnote>
  <w:endnote w:type="continuationNotice" w:id="1">
    <w:p w14:paraId="29D2FEAD" w14:textId="77777777" w:rsidR="007E1F68" w:rsidRDefault="007E1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5DA44" w14:textId="77777777" w:rsidR="007E1F68" w:rsidRDefault="007E1F68" w:rsidP="00CC35A4">
      <w:r>
        <w:separator/>
      </w:r>
    </w:p>
  </w:footnote>
  <w:footnote w:type="continuationSeparator" w:id="0">
    <w:p w14:paraId="50D99EA8" w14:textId="77777777" w:rsidR="007E1F68" w:rsidRDefault="007E1F68" w:rsidP="00CC35A4">
      <w:r>
        <w:continuationSeparator/>
      </w:r>
    </w:p>
  </w:footnote>
  <w:footnote w:type="continuationNotice" w:id="1">
    <w:p w14:paraId="24C708C7" w14:textId="77777777" w:rsidR="007E1F68" w:rsidRDefault="007E1F68"/>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池本 美都">
    <w15:presenceInfo w15:providerId="AD" w15:userId="S::ikemoto.mito@nies.go.jp::7b4f886a-f33c-444c-84fa-6475574d5af7"/>
  </w15:person>
  <w15:person w15:author="Yoko Wada">
    <w15:presenceInfo w15:providerId="Windows Live" w15:userId="7bb722df999b2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trackRevisions/>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84"/>
    <w:rsid w:val="00000C82"/>
    <w:rsid w:val="0001571C"/>
    <w:rsid w:val="000167A5"/>
    <w:rsid w:val="00017A6F"/>
    <w:rsid w:val="00024C3B"/>
    <w:rsid w:val="00025F95"/>
    <w:rsid w:val="000350BE"/>
    <w:rsid w:val="00035EAB"/>
    <w:rsid w:val="00036AE5"/>
    <w:rsid w:val="0004274F"/>
    <w:rsid w:val="00044379"/>
    <w:rsid w:val="00046B57"/>
    <w:rsid w:val="00063461"/>
    <w:rsid w:val="000766D1"/>
    <w:rsid w:val="000979FC"/>
    <w:rsid w:val="000A29DB"/>
    <w:rsid w:val="000B59DA"/>
    <w:rsid w:val="000D158B"/>
    <w:rsid w:val="000E0FD6"/>
    <w:rsid w:val="000E4771"/>
    <w:rsid w:val="000F4D9B"/>
    <w:rsid w:val="00100F5E"/>
    <w:rsid w:val="00104157"/>
    <w:rsid w:val="00105950"/>
    <w:rsid w:val="0012055C"/>
    <w:rsid w:val="00130D38"/>
    <w:rsid w:val="00157F00"/>
    <w:rsid w:val="0016362F"/>
    <w:rsid w:val="00163F0E"/>
    <w:rsid w:val="00171425"/>
    <w:rsid w:val="001758FB"/>
    <w:rsid w:val="00176359"/>
    <w:rsid w:val="00181D42"/>
    <w:rsid w:val="00182E9D"/>
    <w:rsid w:val="00187CE9"/>
    <w:rsid w:val="001E4C97"/>
    <w:rsid w:val="001F3622"/>
    <w:rsid w:val="001F4B4F"/>
    <w:rsid w:val="001F5813"/>
    <w:rsid w:val="00201A19"/>
    <w:rsid w:val="002111AC"/>
    <w:rsid w:val="002213D1"/>
    <w:rsid w:val="00224994"/>
    <w:rsid w:val="002300EB"/>
    <w:rsid w:val="00232411"/>
    <w:rsid w:val="002331FB"/>
    <w:rsid w:val="00241329"/>
    <w:rsid w:val="0024384A"/>
    <w:rsid w:val="00245232"/>
    <w:rsid w:val="00246FC6"/>
    <w:rsid w:val="00250E43"/>
    <w:rsid w:val="00251421"/>
    <w:rsid w:val="002528F0"/>
    <w:rsid w:val="002538C3"/>
    <w:rsid w:val="00261FEA"/>
    <w:rsid w:val="00263E88"/>
    <w:rsid w:val="0027026B"/>
    <w:rsid w:val="00270FF6"/>
    <w:rsid w:val="00272003"/>
    <w:rsid w:val="002759E4"/>
    <w:rsid w:val="00275E12"/>
    <w:rsid w:val="00282683"/>
    <w:rsid w:val="002941AF"/>
    <w:rsid w:val="002A1928"/>
    <w:rsid w:val="002C50F6"/>
    <w:rsid w:val="002C7B5D"/>
    <w:rsid w:val="002D0705"/>
    <w:rsid w:val="002E11A3"/>
    <w:rsid w:val="002E3C0A"/>
    <w:rsid w:val="002E43C4"/>
    <w:rsid w:val="002E5160"/>
    <w:rsid w:val="003060A6"/>
    <w:rsid w:val="003147F0"/>
    <w:rsid w:val="00314FED"/>
    <w:rsid w:val="0031752A"/>
    <w:rsid w:val="00321849"/>
    <w:rsid w:val="003349F2"/>
    <w:rsid w:val="0034125C"/>
    <w:rsid w:val="00352226"/>
    <w:rsid w:val="003558CC"/>
    <w:rsid w:val="003604E4"/>
    <w:rsid w:val="00367CE1"/>
    <w:rsid w:val="0037300C"/>
    <w:rsid w:val="00375AD6"/>
    <w:rsid w:val="003830C1"/>
    <w:rsid w:val="00386737"/>
    <w:rsid w:val="003A4C45"/>
    <w:rsid w:val="003B49B4"/>
    <w:rsid w:val="003C5BD2"/>
    <w:rsid w:val="003C6653"/>
    <w:rsid w:val="003D0680"/>
    <w:rsid w:val="003D0B80"/>
    <w:rsid w:val="003D55E0"/>
    <w:rsid w:val="003D7C03"/>
    <w:rsid w:val="003E018C"/>
    <w:rsid w:val="003F05F5"/>
    <w:rsid w:val="004155F0"/>
    <w:rsid w:val="0042616C"/>
    <w:rsid w:val="00426EE8"/>
    <w:rsid w:val="00434F85"/>
    <w:rsid w:val="00442BD9"/>
    <w:rsid w:val="00457D3B"/>
    <w:rsid w:val="0046402E"/>
    <w:rsid w:val="00473614"/>
    <w:rsid w:val="00473FF6"/>
    <w:rsid w:val="00486504"/>
    <w:rsid w:val="00486D5C"/>
    <w:rsid w:val="0049450E"/>
    <w:rsid w:val="004A7E09"/>
    <w:rsid w:val="004C373D"/>
    <w:rsid w:val="004E0B45"/>
    <w:rsid w:val="004E41DB"/>
    <w:rsid w:val="004F5935"/>
    <w:rsid w:val="004F6962"/>
    <w:rsid w:val="004F6A06"/>
    <w:rsid w:val="005055F9"/>
    <w:rsid w:val="00511B7C"/>
    <w:rsid w:val="0051640C"/>
    <w:rsid w:val="00517D44"/>
    <w:rsid w:val="00524C60"/>
    <w:rsid w:val="00525858"/>
    <w:rsid w:val="00532BD1"/>
    <w:rsid w:val="00535348"/>
    <w:rsid w:val="00535A02"/>
    <w:rsid w:val="00535BD6"/>
    <w:rsid w:val="00545623"/>
    <w:rsid w:val="0054713C"/>
    <w:rsid w:val="00547E9C"/>
    <w:rsid w:val="00554371"/>
    <w:rsid w:val="005574BD"/>
    <w:rsid w:val="005604A3"/>
    <w:rsid w:val="00561FC2"/>
    <w:rsid w:val="00575616"/>
    <w:rsid w:val="0059009D"/>
    <w:rsid w:val="005936B4"/>
    <w:rsid w:val="005A43F7"/>
    <w:rsid w:val="005A568B"/>
    <w:rsid w:val="005B0CD7"/>
    <w:rsid w:val="005B796C"/>
    <w:rsid w:val="005C261E"/>
    <w:rsid w:val="005D7BBA"/>
    <w:rsid w:val="005E06FF"/>
    <w:rsid w:val="005E151B"/>
    <w:rsid w:val="005E5455"/>
    <w:rsid w:val="005F2016"/>
    <w:rsid w:val="005F57B9"/>
    <w:rsid w:val="005F6F18"/>
    <w:rsid w:val="005F7EC0"/>
    <w:rsid w:val="00601A09"/>
    <w:rsid w:val="00601EA3"/>
    <w:rsid w:val="006047B5"/>
    <w:rsid w:val="00610CF8"/>
    <w:rsid w:val="00610D14"/>
    <w:rsid w:val="00614169"/>
    <w:rsid w:val="006202F5"/>
    <w:rsid w:val="00625018"/>
    <w:rsid w:val="0063144E"/>
    <w:rsid w:val="00644CDF"/>
    <w:rsid w:val="00646D78"/>
    <w:rsid w:val="006531AE"/>
    <w:rsid w:val="006541D9"/>
    <w:rsid w:val="00655551"/>
    <w:rsid w:val="00664501"/>
    <w:rsid w:val="00677609"/>
    <w:rsid w:val="00682ED6"/>
    <w:rsid w:val="00687700"/>
    <w:rsid w:val="006878C8"/>
    <w:rsid w:val="006B03EE"/>
    <w:rsid w:val="006B1A79"/>
    <w:rsid w:val="006C3935"/>
    <w:rsid w:val="006C3AEB"/>
    <w:rsid w:val="006E1F13"/>
    <w:rsid w:val="006F0BED"/>
    <w:rsid w:val="006F7184"/>
    <w:rsid w:val="006F76F1"/>
    <w:rsid w:val="00712175"/>
    <w:rsid w:val="007209B1"/>
    <w:rsid w:val="007214F4"/>
    <w:rsid w:val="00757466"/>
    <w:rsid w:val="007612A5"/>
    <w:rsid w:val="00783306"/>
    <w:rsid w:val="00786CC3"/>
    <w:rsid w:val="00792882"/>
    <w:rsid w:val="00792B2B"/>
    <w:rsid w:val="00792C85"/>
    <w:rsid w:val="0079525A"/>
    <w:rsid w:val="007A6FF0"/>
    <w:rsid w:val="007B1388"/>
    <w:rsid w:val="007C09E4"/>
    <w:rsid w:val="007C6AAA"/>
    <w:rsid w:val="007D2F84"/>
    <w:rsid w:val="007D4AD8"/>
    <w:rsid w:val="007D767E"/>
    <w:rsid w:val="007E1F68"/>
    <w:rsid w:val="007E29CE"/>
    <w:rsid w:val="007F1461"/>
    <w:rsid w:val="008041DA"/>
    <w:rsid w:val="00805D83"/>
    <w:rsid w:val="00811241"/>
    <w:rsid w:val="00811825"/>
    <w:rsid w:val="008142D5"/>
    <w:rsid w:val="008155CF"/>
    <w:rsid w:val="00836FA1"/>
    <w:rsid w:val="00840D5B"/>
    <w:rsid w:val="008423C3"/>
    <w:rsid w:val="008442EE"/>
    <w:rsid w:val="00847063"/>
    <w:rsid w:val="008507D9"/>
    <w:rsid w:val="00851543"/>
    <w:rsid w:val="00852BD4"/>
    <w:rsid w:val="00871B74"/>
    <w:rsid w:val="00872F12"/>
    <w:rsid w:val="00874FDA"/>
    <w:rsid w:val="00875D35"/>
    <w:rsid w:val="008847DA"/>
    <w:rsid w:val="008A1ECF"/>
    <w:rsid w:val="008A5DB3"/>
    <w:rsid w:val="008C3E61"/>
    <w:rsid w:val="008C64EC"/>
    <w:rsid w:val="008E3B84"/>
    <w:rsid w:val="008E696D"/>
    <w:rsid w:val="008E7953"/>
    <w:rsid w:val="008F0F93"/>
    <w:rsid w:val="008F3692"/>
    <w:rsid w:val="008F711E"/>
    <w:rsid w:val="009312F2"/>
    <w:rsid w:val="00931C4D"/>
    <w:rsid w:val="00935EAD"/>
    <w:rsid w:val="009361C6"/>
    <w:rsid w:val="009459F0"/>
    <w:rsid w:val="00950169"/>
    <w:rsid w:val="009534E1"/>
    <w:rsid w:val="00961197"/>
    <w:rsid w:val="0096251E"/>
    <w:rsid w:val="00962DA0"/>
    <w:rsid w:val="009706F5"/>
    <w:rsid w:val="0097721C"/>
    <w:rsid w:val="0099217C"/>
    <w:rsid w:val="009A506A"/>
    <w:rsid w:val="009A6B92"/>
    <w:rsid w:val="009B03D5"/>
    <w:rsid w:val="009B6D77"/>
    <w:rsid w:val="009B757F"/>
    <w:rsid w:val="009D4638"/>
    <w:rsid w:val="009D4F0E"/>
    <w:rsid w:val="009D6ACF"/>
    <w:rsid w:val="009D6C08"/>
    <w:rsid w:val="009E12CD"/>
    <w:rsid w:val="009E1450"/>
    <w:rsid w:val="009F3339"/>
    <w:rsid w:val="009F420A"/>
    <w:rsid w:val="00A06ADB"/>
    <w:rsid w:val="00A0798C"/>
    <w:rsid w:val="00A14932"/>
    <w:rsid w:val="00A24348"/>
    <w:rsid w:val="00A32907"/>
    <w:rsid w:val="00A36C1C"/>
    <w:rsid w:val="00A408AF"/>
    <w:rsid w:val="00A412F9"/>
    <w:rsid w:val="00A51C09"/>
    <w:rsid w:val="00A542AF"/>
    <w:rsid w:val="00A55137"/>
    <w:rsid w:val="00A73245"/>
    <w:rsid w:val="00A7493F"/>
    <w:rsid w:val="00A7669B"/>
    <w:rsid w:val="00A83B19"/>
    <w:rsid w:val="00A97D41"/>
    <w:rsid w:val="00AA0A6F"/>
    <w:rsid w:val="00AA5803"/>
    <w:rsid w:val="00AA692B"/>
    <w:rsid w:val="00AB2596"/>
    <w:rsid w:val="00AD60BC"/>
    <w:rsid w:val="00AD6E68"/>
    <w:rsid w:val="00AE3965"/>
    <w:rsid w:val="00AE4198"/>
    <w:rsid w:val="00AE44A9"/>
    <w:rsid w:val="00AF0D66"/>
    <w:rsid w:val="00AF3A0A"/>
    <w:rsid w:val="00B03B9C"/>
    <w:rsid w:val="00B04D6C"/>
    <w:rsid w:val="00B252D6"/>
    <w:rsid w:val="00B30AE3"/>
    <w:rsid w:val="00B4088B"/>
    <w:rsid w:val="00B43BA2"/>
    <w:rsid w:val="00B51D21"/>
    <w:rsid w:val="00B56B46"/>
    <w:rsid w:val="00B67CB4"/>
    <w:rsid w:val="00B70B51"/>
    <w:rsid w:val="00B85339"/>
    <w:rsid w:val="00BA2B95"/>
    <w:rsid w:val="00BA5C9D"/>
    <w:rsid w:val="00BA7D2F"/>
    <w:rsid w:val="00BB30BA"/>
    <w:rsid w:val="00BB73C7"/>
    <w:rsid w:val="00BD122B"/>
    <w:rsid w:val="00BD32E4"/>
    <w:rsid w:val="00BE102D"/>
    <w:rsid w:val="00BE2096"/>
    <w:rsid w:val="00BE5ECB"/>
    <w:rsid w:val="00BF4BA8"/>
    <w:rsid w:val="00C15C24"/>
    <w:rsid w:val="00C17AC4"/>
    <w:rsid w:val="00C17BD6"/>
    <w:rsid w:val="00C22935"/>
    <w:rsid w:val="00C22C65"/>
    <w:rsid w:val="00C27037"/>
    <w:rsid w:val="00C27955"/>
    <w:rsid w:val="00C27A8E"/>
    <w:rsid w:val="00C370F8"/>
    <w:rsid w:val="00C41532"/>
    <w:rsid w:val="00C52B5F"/>
    <w:rsid w:val="00C62B76"/>
    <w:rsid w:val="00C660AB"/>
    <w:rsid w:val="00C66DF8"/>
    <w:rsid w:val="00C70AB5"/>
    <w:rsid w:val="00C84603"/>
    <w:rsid w:val="00C92F4E"/>
    <w:rsid w:val="00CA0319"/>
    <w:rsid w:val="00CA28FC"/>
    <w:rsid w:val="00CA5AA4"/>
    <w:rsid w:val="00CB42CD"/>
    <w:rsid w:val="00CC35A4"/>
    <w:rsid w:val="00CC4493"/>
    <w:rsid w:val="00CD0292"/>
    <w:rsid w:val="00CD485F"/>
    <w:rsid w:val="00CE1D8F"/>
    <w:rsid w:val="00CE1DE6"/>
    <w:rsid w:val="00CF7360"/>
    <w:rsid w:val="00D005F0"/>
    <w:rsid w:val="00D101DE"/>
    <w:rsid w:val="00D253BA"/>
    <w:rsid w:val="00D60931"/>
    <w:rsid w:val="00D636A6"/>
    <w:rsid w:val="00D65A7B"/>
    <w:rsid w:val="00D7063D"/>
    <w:rsid w:val="00D7385E"/>
    <w:rsid w:val="00D75F06"/>
    <w:rsid w:val="00D761E7"/>
    <w:rsid w:val="00D8278D"/>
    <w:rsid w:val="00D86618"/>
    <w:rsid w:val="00D94122"/>
    <w:rsid w:val="00D94646"/>
    <w:rsid w:val="00DA5EEE"/>
    <w:rsid w:val="00DB3BB0"/>
    <w:rsid w:val="00DB561D"/>
    <w:rsid w:val="00DB5FBC"/>
    <w:rsid w:val="00DC6C03"/>
    <w:rsid w:val="00DC7F46"/>
    <w:rsid w:val="00DD5E18"/>
    <w:rsid w:val="00DF6B84"/>
    <w:rsid w:val="00E00293"/>
    <w:rsid w:val="00E027C0"/>
    <w:rsid w:val="00E02951"/>
    <w:rsid w:val="00E02EBE"/>
    <w:rsid w:val="00E04A6D"/>
    <w:rsid w:val="00E30D6E"/>
    <w:rsid w:val="00E40269"/>
    <w:rsid w:val="00E51278"/>
    <w:rsid w:val="00E565A6"/>
    <w:rsid w:val="00E571D7"/>
    <w:rsid w:val="00E61B5B"/>
    <w:rsid w:val="00E67096"/>
    <w:rsid w:val="00E71329"/>
    <w:rsid w:val="00E73DFA"/>
    <w:rsid w:val="00E76D4F"/>
    <w:rsid w:val="00E772C5"/>
    <w:rsid w:val="00E8326A"/>
    <w:rsid w:val="00E84268"/>
    <w:rsid w:val="00E856D5"/>
    <w:rsid w:val="00E860A5"/>
    <w:rsid w:val="00E9633C"/>
    <w:rsid w:val="00EA0703"/>
    <w:rsid w:val="00EA3044"/>
    <w:rsid w:val="00EA4D1A"/>
    <w:rsid w:val="00EB2126"/>
    <w:rsid w:val="00EB6173"/>
    <w:rsid w:val="00EB7E5B"/>
    <w:rsid w:val="00EC7F38"/>
    <w:rsid w:val="00ED1215"/>
    <w:rsid w:val="00EE1939"/>
    <w:rsid w:val="00EE7273"/>
    <w:rsid w:val="00EF428D"/>
    <w:rsid w:val="00EF7427"/>
    <w:rsid w:val="00F049CC"/>
    <w:rsid w:val="00F052C9"/>
    <w:rsid w:val="00F07675"/>
    <w:rsid w:val="00F11751"/>
    <w:rsid w:val="00F12452"/>
    <w:rsid w:val="00F12A06"/>
    <w:rsid w:val="00F13638"/>
    <w:rsid w:val="00F15197"/>
    <w:rsid w:val="00F33E6E"/>
    <w:rsid w:val="00F34F52"/>
    <w:rsid w:val="00F368A7"/>
    <w:rsid w:val="00F47ED6"/>
    <w:rsid w:val="00F5567A"/>
    <w:rsid w:val="00F6311B"/>
    <w:rsid w:val="00F66CBA"/>
    <w:rsid w:val="00F80CC2"/>
    <w:rsid w:val="00F822AA"/>
    <w:rsid w:val="00F86C74"/>
    <w:rsid w:val="00F87ACC"/>
    <w:rsid w:val="00F93F7D"/>
    <w:rsid w:val="00F95BF3"/>
    <w:rsid w:val="00F9621E"/>
    <w:rsid w:val="00FB3ADD"/>
    <w:rsid w:val="00FC5117"/>
    <w:rsid w:val="00FC674E"/>
    <w:rsid w:val="00FF4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BF57756"/>
  <w15:chartTrackingRefBased/>
  <w15:docId w15:val="{C791005F-6D1C-4C79-8954-9D06E1D4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B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F6B84"/>
    <w:rPr>
      <w:sz w:val="16"/>
      <w:szCs w:val="16"/>
    </w:rPr>
  </w:style>
  <w:style w:type="paragraph" w:styleId="a4">
    <w:name w:val="annotation text"/>
    <w:basedOn w:val="a"/>
    <w:link w:val="a5"/>
    <w:uiPriority w:val="99"/>
    <w:unhideWhenUsed/>
    <w:rsid w:val="00DF6B84"/>
    <w:rPr>
      <w:sz w:val="20"/>
      <w:szCs w:val="20"/>
    </w:rPr>
  </w:style>
  <w:style w:type="character" w:customStyle="1" w:styleId="a5">
    <w:name w:val="コメント文字列 (文字)"/>
    <w:basedOn w:val="a0"/>
    <w:link w:val="a4"/>
    <w:uiPriority w:val="99"/>
    <w:rsid w:val="00DF6B84"/>
    <w:rPr>
      <w:sz w:val="20"/>
      <w:szCs w:val="20"/>
    </w:rPr>
  </w:style>
  <w:style w:type="character" w:styleId="a6">
    <w:name w:val="line number"/>
    <w:basedOn w:val="a0"/>
    <w:uiPriority w:val="99"/>
    <w:semiHidden/>
    <w:unhideWhenUsed/>
    <w:rsid w:val="00CB42CD"/>
  </w:style>
  <w:style w:type="paragraph" w:styleId="a7">
    <w:name w:val="header"/>
    <w:basedOn w:val="a"/>
    <w:link w:val="a8"/>
    <w:uiPriority w:val="99"/>
    <w:unhideWhenUsed/>
    <w:rsid w:val="00CC35A4"/>
    <w:pPr>
      <w:tabs>
        <w:tab w:val="center" w:pos="4252"/>
        <w:tab w:val="right" w:pos="8504"/>
      </w:tabs>
    </w:pPr>
  </w:style>
  <w:style w:type="character" w:customStyle="1" w:styleId="a8">
    <w:name w:val="ヘッダー (文字)"/>
    <w:basedOn w:val="a0"/>
    <w:link w:val="a7"/>
    <w:uiPriority w:val="99"/>
    <w:rsid w:val="00CC35A4"/>
  </w:style>
  <w:style w:type="paragraph" w:styleId="a9">
    <w:name w:val="footer"/>
    <w:basedOn w:val="a"/>
    <w:link w:val="aa"/>
    <w:uiPriority w:val="99"/>
    <w:unhideWhenUsed/>
    <w:rsid w:val="00CC35A4"/>
    <w:pPr>
      <w:tabs>
        <w:tab w:val="center" w:pos="4252"/>
        <w:tab w:val="right" w:pos="8504"/>
      </w:tabs>
    </w:pPr>
  </w:style>
  <w:style w:type="character" w:customStyle="1" w:styleId="aa">
    <w:name w:val="フッター (文字)"/>
    <w:basedOn w:val="a0"/>
    <w:link w:val="a9"/>
    <w:uiPriority w:val="99"/>
    <w:rsid w:val="00CC35A4"/>
  </w:style>
  <w:style w:type="paragraph" w:styleId="ab">
    <w:name w:val="annotation subject"/>
    <w:basedOn w:val="a4"/>
    <w:next w:val="a4"/>
    <w:link w:val="ac"/>
    <w:uiPriority w:val="99"/>
    <w:semiHidden/>
    <w:unhideWhenUsed/>
    <w:rsid w:val="00547E9C"/>
    <w:rPr>
      <w:b/>
      <w:bCs/>
    </w:rPr>
  </w:style>
  <w:style w:type="character" w:customStyle="1" w:styleId="ac">
    <w:name w:val="コメント内容 (文字)"/>
    <w:basedOn w:val="a5"/>
    <w:link w:val="ab"/>
    <w:uiPriority w:val="99"/>
    <w:semiHidden/>
    <w:rsid w:val="00547E9C"/>
    <w:rPr>
      <w:b/>
      <w:bCs/>
      <w:sz w:val="20"/>
      <w:szCs w:val="20"/>
    </w:rPr>
  </w:style>
  <w:style w:type="character" w:styleId="ad">
    <w:name w:val="Hyperlink"/>
    <w:basedOn w:val="a0"/>
    <w:uiPriority w:val="99"/>
    <w:unhideWhenUsed/>
    <w:rsid w:val="008507D9"/>
    <w:rPr>
      <w:color w:val="0563C1" w:themeColor="hyperlink"/>
      <w:u w:val="single"/>
    </w:rPr>
  </w:style>
  <w:style w:type="character" w:styleId="ae">
    <w:name w:val="Unresolved Mention"/>
    <w:basedOn w:val="a0"/>
    <w:uiPriority w:val="99"/>
    <w:semiHidden/>
    <w:unhideWhenUsed/>
    <w:rsid w:val="008507D9"/>
    <w:rPr>
      <w:color w:val="605E5C"/>
      <w:shd w:val="clear" w:color="auto" w:fill="E1DFDD"/>
    </w:rPr>
  </w:style>
  <w:style w:type="character" w:styleId="af">
    <w:name w:val="FollowedHyperlink"/>
    <w:basedOn w:val="a0"/>
    <w:uiPriority w:val="99"/>
    <w:semiHidden/>
    <w:unhideWhenUsed/>
    <w:rsid w:val="002E3C0A"/>
    <w:rPr>
      <w:color w:val="954F72" w:themeColor="followedHyperlink"/>
      <w:u w:val="single"/>
    </w:rPr>
  </w:style>
  <w:style w:type="paragraph" w:styleId="af0">
    <w:name w:val="Revision"/>
    <w:hidden/>
    <w:uiPriority w:val="99"/>
    <w:semiHidden/>
    <w:rsid w:val="009A5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610173">
      <w:bodyDiv w:val="1"/>
      <w:marLeft w:val="0"/>
      <w:marRight w:val="0"/>
      <w:marTop w:val="0"/>
      <w:marBottom w:val="0"/>
      <w:divBdr>
        <w:top w:val="none" w:sz="0" w:space="0" w:color="auto"/>
        <w:left w:val="none" w:sz="0" w:space="0" w:color="auto"/>
        <w:bottom w:val="none" w:sz="0" w:space="0" w:color="auto"/>
        <w:right w:val="none" w:sz="0" w:space="0" w:color="auto"/>
      </w:divBdr>
      <w:divsChild>
        <w:div w:id="484442920">
          <w:marLeft w:val="0"/>
          <w:marRight w:val="0"/>
          <w:marTop w:val="0"/>
          <w:marBottom w:val="0"/>
          <w:divBdr>
            <w:top w:val="none" w:sz="0" w:space="0" w:color="auto"/>
            <w:left w:val="none" w:sz="0" w:space="0" w:color="auto"/>
            <w:bottom w:val="none" w:sz="0" w:space="0" w:color="auto"/>
            <w:right w:val="none" w:sz="0" w:space="0" w:color="auto"/>
          </w:divBdr>
          <w:divsChild>
            <w:div w:id="616064151">
              <w:marLeft w:val="0"/>
              <w:marRight w:val="0"/>
              <w:marTop w:val="0"/>
              <w:marBottom w:val="0"/>
              <w:divBdr>
                <w:top w:val="none" w:sz="0" w:space="0" w:color="auto"/>
                <w:left w:val="none" w:sz="0" w:space="0" w:color="auto"/>
                <w:bottom w:val="none" w:sz="0" w:space="0" w:color="auto"/>
                <w:right w:val="none" w:sz="0" w:space="0" w:color="auto"/>
              </w:divBdr>
              <w:divsChild>
                <w:div w:id="1370179219">
                  <w:marLeft w:val="0"/>
                  <w:marRight w:val="0"/>
                  <w:marTop w:val="0"/>
                  <w:marBottom w:val="0"/>
                  <w:divBdr>
                    <w:top w:val="none" w:sz="0" w:space="0" w:color="auto"/>
                    <w:left w:val="none" w:sz="0" w:space="0" w:color="auto"/>
                    <w:bottom w:val="none" w:sz="0" w:space="0" w:color="auto"/>
                    <w:right w:val="none" w:sz="0" w:space="0" w:color="auto"/>
                  </w:divBdr>
                  <w:divsChild>
                    <w:div w:id="1888831682">
                      <w:marLeft w:val="0"/>
                      <w:marRight w:val="0"/>
                      <w:marTop w:val="0"/>
                      <w:marBottom w:val="0"/>
                      <w:divBdr>
                        <w:top w:val="none" w:sz="0" w:space="0" w:color="auto"/>
                        <w:left w:val="none" w:sz="0" w:space="0" w:color="auto"/>
                        <w:bottom w:val="none" w:sz="0" w:space="0" w:color="auto"/>
                        <w:right w:val="none" w:sz="0" w:space="0" w:color="auto"/>
                      </w:divBdr>
                      <w:divsChild>
                        <w:div w:id="250159606">
                          <w:marLeft w:val="0"/>
                          <w:marRight w:val="0"/>
                          <w:marTop w:val="0"/>
                          <w:marBottom w:val="0"/>
                          <w:divBdr>
                            <w:top w:val="none" w:sz="0" w:space="0" w:color="auto"/>
                            <w:left w:val="none" w:sz="0" w:space="0" w:color="auto"/>
                            <w:bottom w:val="none" w:sz="0" w:space="0" w:color="auto"/>
                            <w:right w:val="none" w:sz="0" w:space="0" w:color="auto"/>
                          </w:divBdr>
                          <w:divsChild>
                            <w:div w:id="5445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45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sajournals.onlinelibrary.wiley.com/doi/full/10.1002/fee.1993"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emf"/><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A754E-F8C0-41C6-AA78-0B331C6BD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21</Pages>
  <Words>15226</Words>
  <Characters>86793</Characters>
  <Application>Microsoft Office Word</Application>
  <DocSecurity>0</DocSecurity>
  <Lines>723</Lines>
  <Paragraphs>203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 Wada</dc:creator>
  <cp:keywords/>
  <dc:description/>
  <cp:lastModifiedBy>池本 美都</cp:lastModifiedBy>
  <cp:revision>4</cp:revision>
  <cp:lastPrinted>2024-05-16T06:27:00Z</cp:lastPrinted>
  <dcterms:created xsi:type="dcterms:W3CDTF">2024-06-07T01:58:00Z</dcterms:created>
  <dcterms:modified xsi:type="dcterms:W3CDTF">2024-06-10T09:00:00Z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482f67c3-64be-47ef-a89d-612c7aa64c08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http://www.zotero.org/styles/plant-species-biology</vt:lpwstr>
  </property>
  <property fmtid="{D5CDD505-2E9C-101B-9397-08002B2CF9AE}" pid="22" name="Mendeley Recent Style Name 9_1">
    <vt:lpwstr>Plant Species Biology</vt:lpwstr>
  </property>
  <property fmtid="{D5CDD505-2E9C-101B-9397-08002B2CF9AE}" pid="23" name="Mendeley Document_1">
    <vt:lpwstr>True</vt:lpwstr>
  </property>
  <property fmtid="{D5CDD505-2E9C-101B-9397-08002B2CF9AE}" pid="24" name="Mendeley Unique User Id_1">
    <vt:lpwstr>41b7d7f1-ea0c-3e46-b8a8-2d3a3f3057e0</vt:lpwstr>
  </property>
  <property fmtid="{D5CDD505-2E9C-101B-9397-08002B2CF9AE}" pid="25" name="Mendeley Citation Style_1">
    <vt:lpwstr>http://www.zotero.org/styles/plant-species-biology</vt:lpwstr>
  </property>
</Properties>
</file>